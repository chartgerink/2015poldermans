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2.wmf" ContentType="image/x-wmf"/>
  <Override PartName="/word/media/image1.wmf" ContentType="image/x-wmf"/>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Analyzing DECREASE trials to estimate evidence of data manipulation</w:t>
      </w:r>
    </w:p>
    <w:p>
      <w:pPr>
        <w:pStyle w:val="Author"/>
        <w:rPr/>
      </w:pPr>
      <w:hyperlink r:id="rId2">
        <w:r>
          <w:rPr>
            <w:rStyle w:val="InternetLink"/>
          </w:rPr>
          <w:t>Chris H. J. Hartgerink</w:t>
        </w:r>
      </w:hyperlink>
      <w:ins w:id="0" w:author="Molly Cranston" w:date="2017-09-05T12:02:00Z">
        <w:r>
          <w:rPr>
            <w:rStyle w:val="InternetLink"/>
            <w:color w:val="00000A"/>
          </w:rPr>
          <w:t>*</w:t>
        </w:r>
      </w:ins>
      <w:ins w:id="1" w:author="Unknown Author" w:date="2017-09-08T16:50:50Z">
        <w:r>
          <w:rPr>
            <w:rStyle w:val="InternetLink"/>
            <w:color w:val="00000A"/>
            <w:vertAlign w:val="superscript"/>
          </w:rPr>
          <w:t>1</w:t>
        </w:r>
      </w:ins>
      <w:r>
        <w:rPr/>
        <w:t>, E. M. Kemper</w:t>
      </w:r>
      <w:ins w:id="2" w:author="Unknown Author" w:date="2017-09-08T16:50:54Z">
        <w:r>
          <w:rPr>
            <w:vertAlign w:val="superscript"/>
          </w:rPr>
          <w:t>2</w:t>
        </w:r>
      </w:ins>
      <w:r>
        <w:rPr/>
        <w:t xml:space="preserve">, </w:t>
      </w:r>
      <w:hyperlink r:id="rId3">
        <w:r>
          <w:rPr>
            <w:rStyle w:val="InternetLink"/>
            <w:color w:val="00000A"/>
          </w:rPr>
          <w:t>Markus W. Hollman</w:t>
        </w:r>
      </w:hyperlink>
      <w:hyperlink r:id="rId4">
        <w:ins w:id="3" w:author="Unknown Author" w:date="2017-09-08T17:11:28Z">
          <w:r>
            <w:rPr>
              <w:rStyle w:val="InternetLink"/>
              <w:color w:val="00000A"/>
              <w:vertAlign w:val="superscript"/>
            </w:rPr>
            <w:t>3</w:t>
          </w:r>
        </w:ins>
      </w:hyperlink>
      <w:r>
        <w:rPr/>
        <w:t xml:space="preserve">, </w:t>
      </w:r>
      <w:hyperlink r:id="rId5">
        <w:r>
          <w:rPr>
            <w:rStyle w:val="InternetLink"/>
            <w:color w:val="00000A"/>
          </w:rPr>
          <w:t>Gerben ter Riet</w:t>
        </w:r>
      </w:hyperlink>
      <w:hyperlink r:id="rId6">
        <w:ins w:id="4" w:author="Unknown Author" w:date="2017-09-08T17:11:25Z">
          <w:r>
            <w:rPr>
              <w:rStyle w:val="InternetLink"/>
              <w:color w:val="00000A"/>
              <w:vertAlign w:val="superscript"/>
            </w:rPr>
            <w:t>4</w:t>
          </w:r>
        </w:ins>
      </w:hyperlink>
    </w:p>
    <w:p>
      <w:pPr>
        <w:pStyle w:val="TextBody"/>
        <w:rPr/>
      </w:pPr>
      <w:ins w:id="5" w:author="Molly Cranston" w:date="2017-09-05T11:57:00Z">
        <w:r>
          <w:rPr/>
          <w:t>Affiliations:</w:t>
        </w:r>
      </w:ins>
      <w:ins w:id="6" w:author="Unknown Author" w:date="2017-09-08T16:50:32Z">
        <w:r>
          <w:rPr/>
          <w:t xml:space="preserve"> </w:t>
        </w:r>
      </w:ins>
    </w:p>
    <w:p>
      <w:pPr>
        <w:pStyle w:val="TextBody"/>
        <w:rPr/>
      </w:pPr>
      <w:ins w:id="7" w:author="Unknown Author" w:date="2017-09-08T16:50:32Z">
        <w:r>
          <w:rPr/>
          <w:t xml:space="preserve">1. </w:t>
        </w:r>
      </w:ins>
      <w:ins w:id="8" w:author="Unknown Author" w:date="2017-09-08T16:51:10Z">
        <w:r>
          <w:rPr/>
          <w:t xml:space="preserve">Department of Methods and Statistics, Tilburg University, </w:t>
        </w:r>
      </w:ins>
      <w:ins w:id="9" w:author="Unknown Author" w:date="2017-09-08T16:51:10Z">
        <w:r>
          <w:rPr/>
          <w:t xml:space="preserve">5037AB </w:t>
        </w:r>
      </w:ins>
      <w:ins w:id="10" w:author="Unknown Author" w:date="2017-09-08T16:51:10Z">
        <w:r>
          <w:rPr/>
          <w:t>Tilburg, the Netherlands</w:t>
        </w:r>
      </w:ins>
    </w:p>
    <w:p>
      <w:pPr>
        <w:pStyle w:val="TextBody"/>
        <w:rPr/>
      </w:pPr>
      <w:ins w:id="11" w:author="Unknown Author" w:date="2017-09-08T16:51:10Z">
        <w:r>
          <w:rPr/>
          <w:t>2. Department of Pharmacy, A</w:t>
        </w:r>
      </w:ins>
      <w:ins w:id="12" w:author="Unknown Author" w:date="2017-09-08T16:51:10Z">
        <w:r>
          <w:rPr/>
          <w:t>msterdam Medisch Centrum (A</w:t>
        </w:r>
      </w:ins>
      <w:ins w:id="13" w:author="Unknown Author" w:date="2017-09-08T16:51:10Z">
        <w:r>
          <w:rPr/>
          <w:t>MC</w:t>
        </w:r>
      </w:ins>
      <w:ins w:id="14" w:author="Unknown Author" w:date="2017-09-08T16:51:10Z">
        <w:r>
          <w:rPr/>
          <w:t>)</w:t>
        </w:r>
      </w:ins>
      <w:ins w:id="15" w:author="Unknown Author" w:date="2017-09-08T16:51:10Z">
        <w:r>
          <w:rPr/>
          <w:t xml:space="preserve">, </w:t>
        </w:r>
      </w:ins>
      <w:ins w:id="16" w:author="Unknown Author" w:date="2017-09-08T16:51:10Z">
        <w:bookmarkStart w:id="0" w:name="__DdeLink__4021_1914238752"/>
        <w:r>
          <w:rPr/>
          <w:t xml:space="preserve">1105AZ </w:t>
        </w:r>
      </w:ins>
      <w:ins w:id="17" w:author="Unknown Author" w:date="2017-09-08T16:51:10Z">
        <w:bookmarkEnd w:id="0"/>
        <w:r>
          <w:rPr/>
          <w:t>Amsterdam, the Netherlands</w:t>
        </w:r>
      </w:ins>
      <w:r>
        <w:rPr/>
        <w:commentReference w:id="0"/>
      </w:r>
    </w:p>
    <w:p>
      <w:pPr>
        <w:pStyle w:val="TextBody"/>
        <w:rPr/>
      </w:pPr>
      <w:ins w:id="18" w:author="Unknown Author" w:date="2017-09-08T16:52:36Z">
        <w:r>
          <w:rPr/>
          <w:t xml:space="preserve">3. </w:t>
        </w:r>
      </w:ins>
      <w:ins w:id="19" w:author="Unknown Author" w:date="2017-09-08T17:11:32Z">
        <w:r>
          <w:rPr/>
          <w:t xml:space="preserve">Department of </w:t>
        </w:r>
      </w:ins>
      <w:hyperlink r:id="rId7">
        <w:ins w:id="20" w:author="Unknown Author" w:date="2017-09-08T16:59:39Z">
          <w:r>
            <w:rPr>
              <w:rStyle w:val="InternetLink"/>
            </w:rPr>
            <w:t>General Practice/Family Medicine</w:t>
          </w:r>
        </w:ins>
      </w:hyperlink>
      <w:ins w:id="21" w:author="Unknown Author" w:date="2017-09-08T16:59:39Z">
        <w:r>
          <w:rPr/>
          <w:t>, A</w:t>
        </w:r>
      </w:ins>
      <w:ins w:id="22" w:author="Unknown Author" w:date="2017-09-08T16:59:39Z">
        <w:r>
          <w:rPr/>
          <w:t>msterdam Medisch Centrum (A</w:t>
        </w:r>
      </w:ins>
      <w:ins w:id="23" w:author="Unknown Author" w:date="2017-09-08T16:59:39Z">
        <w:r>
          <w:rPr/>
          <w:t>MC</w:t>
        </w:r>
      </w:ins>
      <w:ins w:id="24" w:author="Unknown Author" w:date="2017-09-08T16:59:39Z">
        <w:r>
          <w:rPr/>
          <w:t>)</w:t>
        </w:r>
      </w:ins>
      <w:ins w:id="25" w:author="Unknown Author" w:date="2017-09-08T16:59:39Z">
        <w:r>
          <w:rPr/>
          <w:t xml:space="preserve">, </w:t>
        </w:r>
      </w:ins>
      <w:ins w:id="26" w:author="Unknown Author" w:date="2017-09-08T16:59:39Z">
        <w:r>
          <w:rPr/>
          <w:t xml:space="preserve">1105AZ </w:t>
        </w:r>
      </w:ins>
      <w:ins w:id="27" w:author="Unknown Author" w:date="2017-09-08T16:59:39Z">
        <w:r>
          <w:rPr/>
          <w:t>Amsterdam, the Netherlands</w:t>
        </w:r>
      </w:ins>
    </w:p>
    <w:p>
      <w:pPr>
        <w:pStyle w:val="TextBody"/>
        <w:rPr/>
      </w:pPr>
      <w:ins w:id="28" w:author="Unknown Author" w:date="2017-09-08T16:59:39Z">
        <w:r>
          <w:rPr/>
          <w:t xml:space="preserve">4. </w:t>
        </w:r>
      </w:ins>
      <w:ins w:id="29" w:author="Unknown Author" w:date="2017-09-08T17:11:52Z">
        <w:r>
          <w:rPr/>
          <w:t>Department of A</w:t>
        </w:r>
      </w:ins>
      <w:ins w:id="30" w:author="Unknown Author" w:date="2017-09-08T17:12:01Z">
        <w:r>
          <w:rPr/>
          <w:t>nesthesiology, A</w:t>
        </w:r>
      </w:ins>
      <w:ins w:id="31" w:author="Unknown Author" w:date="2017-09-08T17:12:01Z">
        <w:r>
          <w:rPr/>
          <w:t>msterdam Medisch Centrum (A</w:t>
        </w:r>
      </w:ins>
      <w:ins w:id="32" w:author="Unknown Author" w:date="2017-09-08T17:12:01Z">
        <w:r>
          <w:rPr/>
          <w:t>MC</w:t>
        </w:r>
      </w:ins>
      <w:ins w:id="33" w:author="Unknown Author" w:date="2017-09-08T17:12:01Z">
        <w:r>
          <w:rPr/>
          <w:t>)</w:t>
        </w:r>
      </w:ins>
      <w:ins w:id="34" w:author="Unknown Author" w:date="2017-09-08T17:12:01Z">
        <w:r>
          <w:rPr/>
          <w:t xml:space="preserve">, </w:t>
        </w:r>
      </w:ins>
      <w:ins w:id="35" w:author="Unknown Author" w:date="2017-09-08T17:12:01Z">
        <w:r>
          <w:rPr/>
          <w:t xml:space="preserve">1105AZ </w:t>
        </w:r>
      </w:ins>
      <w:ins w:id="36" w:author="Unknown Author" w:date="2017-09-08T17:12:01Z">
        <w:r>
          <w:rPr/>
          <w:t>Amsterdam, the Netherlands</w:t>
        </w:r>
      </w:ins>
    </w:p>
    <w:p>
      <w:pPr>
        <w:pStyle w:val="TextBody"/>
        <w:rPr/>
      </w:pPr>
      <w:ins w:id="37" w:author="Molly Cranston" w:date="2017-09-05T12:02:00Z">
        <w:r>
          <w:rPr/>
          <w:t>*Corresponding</w:t>
        </w:r>
      </w:ins>
    </w:p>
    <w:p>
      <w:pPr>
        <w:pStyle w:val="Date"/>
        <w:rPr/>
      </w:pPr>
      <w:del w:id="38" w:author="Molly Cranston" w:date="2017-09-05T11:57:00Z">
        <w:r>
          <w:rPr/>
          <w:delText>01 September, 2017</w:delText>
        </w:r>
      </w:del>
    </w:p>
    <w:p>
      <w:pPr>
        <w:pStyle w:val="Date"/>
        <w:rPr/>
      </w:pPr>
      <w:commentRangeStart w:id="1"/>
      <w:r>
        <w:rPr/>
        <w:t>Abstract</w:t>
      </w:r>
      <w:commentRangeEnd w:id="1"/>
      <w:r>
        <w:commentReference w:id="1"/>
      </w:r>
      <w:r>
        <w:rPr/>
      </w:r>
    </w:p>
    <w:p>
      <w:pPr>
        <w:pStyle w:val="FirstParagraph"/>
        <w:rPr/>
      </w:pPr>
      <w:ins w:id="39" w:author="Unknown Author" w:date="2017-09-08T18:55:41Z">
        <w:r>
          <w:rPr>
            <w:i/>
            <w:iCs/>
          </w:rPr>
          <w:t>Background</w:t>
        </w:r>
      </w:ins>
    </w:p>
    <w:p>
      <w:pPr>
        <w:pStyle w:val="FirstParagraph"/>
        <w:rPr/>
      </w:pPr>
      <w:ins w:id="40" w:author="Unknown Author" w:date="2017-09-08T18:55:41Z">
        <w:r>
          <w:rPr>
            <w:i/>
            <w:iCs/>
          </w:rPr>
          <w:t xml:space="preserve">The effect of beta-blockers on perioperative mortality in non-cardiac surgery has been controversial due to concerns regarding the scientific integrity of the DECREASE-I and DECREASE-IV trials. </w:t>
        </w:r>
      </w:ins>
      <w:ins w:id="41" w:author="Unknown Author" w:date="2017-09-08T18:55:41Z">
        <w:r>
          <w:rPr>
            <w:i/>
            <w:iCs/>
          </w:rPr>
          <w:t>Previous meta-analyses indicated beta-blockade might increase mortality after removing the DECREASE trials from the evidence base.</w:t>
        </w:r>
      </w:ins>
    </w:p>
    <w:p>
      <w:pPr>
        <w:pStyle w:val="TextBody"/>
        <w:rPr/>
      </w:pPr>
      <w:ins w:id="42" w:author="Unknown Author" w:date="2017-09-08T18:55:41Z">
        <w:r>
          <w:rPr>
            <w:i/>
            <w:iCs/>
          </w:rPr>
          <w:t>Methods</w:t>
        </w:r>
      </w:ins>
    </w:p>
    <w:p>
      <w:pPr>
        <w:pStyle w:val="FirstParagraph"/>
        <w:rPr/>
      </w:pPr>
      <w:ins w:id="43" w:author="Unknown Author" w:date="2017-09-08T18:55:41Z">
        <w:r>
          <w:rPr>
            <w:i/>
            <w:iCs/>
          </w:rPr>
          <w:t xml:space="preserve">In this report, we </w:t>
        </w:r>
      </w:ins>
      <w:ins w:id="44" w:author="Unknown Author" w:date="2017-09-08T18:55:41Z">
        <w:r>
          <w:rPr>
            <w:i/>
            <w:iCs/>
          </w:rPr>
          <w:t xml:space="preserve">statistically </w:t>
        </w:r>
      </w:ins>
      <w:ins w:id="45" w:author="Unknown Author" w:date="2017-09-08T18:55:41Z">
        <w:r>
          <w:rPr>
            <w:i/>
            <w:iCs/>
          </w:rPr>
          <w:t xml:space="preserve">investigate the DECREASE trials and model their veracity (i.e., the probability that these effects or more extreme occurred naturally) and estimate how many data points might have been manipulated in the DECREASE trials </w:t>
        </w:r>
      </w:ins>
      <w:ins w:id="46" w:author="Unknown Author" w:date="2017-09-08T18:55:41Z">
        <w:r>
          <w:rPr>
            <w:i/>
            <w:iCs/>
          </w:rPr>
          <w:t>using the inversion method</w:t>
        </w:r>
      </w:ins>
      <w:ins w:id="47" w:author="Unknown Author" w:date="2017-09-08T18:55:41Z">
        <w:r>
          <w:rPr>
            <w:i/>
            <w:iCs/>
          </w:rPr>
          <w:t xml:space="preserve">. </w:t>
        </w:r>
      </w:ins>
    </w:p>
    <w:p>
      <w:pPr>
        <w:pStyle w:val="TextBody"/>
        <w:rPr/>
      </w:pPr>
      <w:ins w:id="48" w:author="Unknown Author" w:date="2017-09-08T18:55:41Z">
        <w:r>
          <w:rPr>
            <w:i/>
            <w:iCs/>
          </w:rPr>
          <w:t>Results</w:t>
        </w:r>
      </w:ins>
    </w:p>
    <w:p>
      <w:pPr>
        <w:pStyle w:val="FirstParagraph"/>
        <w:rPr/>
      </w:pPr>
      <w:ins w:id="49" w:author="Unknown Author" w:date="2017-09-08T18:55:41Z">
        <w:r>
          <w:rPr>
            <w:i/>
            <w:iCs/>
          </w:rPr>
          <w:t xml:space="preserve">Our research </w:t>
        </w:r>
      </w:ins>
      <w:ins w:id="50" w:author="Unknown Author" w:date="2017-09-08T18:55:41Z">
        <w:r>
          <w:rPr>
            <w:i/>
            <w:iCs/>
          </w:rPr>
          <w:t xml:space="preserve">indicates that the DECREASE trials are nearly impossible if we assume they investigate the same effect as the non-DECREASE trials and under that assumption, </w:t>
        </w:r>
      </w:ins>
      <w:ins w:id="51" w:author="Unknown Author" w:date="2017-09-08T18:55:41Z">
        <w:r>
          <w:rPr>
            <w:i/>
            <w:iCs/>
          </w:rPr>
          <w:t xml:space="preserve">our </w:t>
        </w:r>
      </w:ins>
      <w:ins w:id="52" w:author="Unknown Author" w:date="2017-09-08T18:55:41Z">
        <w:r>
          <w:rPr>
            <w:i/>
            <w:iCs/>
          </w:rPr>
          <w:t xml:space="preserve">results </w:t>
        </w:r>
      </w:ins>
      <w:ins w:id="53" w:author="Unknown Author" w:date="2017-09-08T18:55:41Z">
        <w:r>
          <w:rPr>
            <w:i/>
            <w:iCs/>
          </w:rPr>
          <w:t xml:space="preserve">also </w:t>
        </w:r>
      </w:ins>
      <w:ins w:id="54" w:author="Unknown Author" w:date="2017-09-08T18:55:41Z">
        <w:r>
          <w:rPr>
            <w:i/>
            <w:iCs/>
          </w:rPr>
          <w:t xml:space="preserve">provide evidence that at least some data points were manipulated. </w:t>
        </w:r>
      </w:ins>
    </w:p>
    <w:p>
      <w:pPr>
        <w:pStyle w:val="TextBody"/>
        <w:rPr/>
      </w:pPr>
      <w:ins w:id="55" w:author="Unknown Author" w:date="2017-09-08T18:55:41Z">
        <w:r>
          <w:rPr>
            <w:i/>
            <w:iCs/>
          </w:rPr>
          <w:t>Conclusions</w:t>
        </w:r>
      </w:ins>
    </w:p>
    <w:p>
      <w:pPr>
        <w:pStyle w:val="FirstParagraph"/>
        <w:rPr/>
      </w:pPr>
      <w:ins w:id="56" w:author="Unknown Author" w:date="2017-09-11T11:30:12Z">
        <w:r>
          <w:rPr>
            <w:i/>
            <w:iCs/>
          </w:rPr>
          <w:t xml:space="preserve">The DECREASE trials are likely to be manipulated under the assumption that they investigate the same effect as the non-DECREASE trials on beta-blockade. However, </w:t>
        </w:r>
      </w:ins>
      <w:ins w:id="57" w:author="Unknown Author" w:date="2017-09-11T11:30:12Z">
        <w:r>
          <w:rPr>
            <w:i/>
            <w:iCs/>
          </w:rPr>
          <w:t>these differences might also be due to different conceptual approaches as to how beta-blockade might prevent mortality in non-cardiac surgery. Considering this, we recommend new and more extensively controlled, confirmatory trials to determine whether there is any use in administering beta-blockers in order to decrease perioperative mortality.</w:t>
        </w:r>
      </w:ins>
    </w:p>
    <w:p>
      <w:pPr>
        <w:pStyle w:val="FirstParagraph"/>
        <w:rPr/>
      </w:pPr>
      <w:del w:id="58" w:author="Unknown Author" w:date="2017-09-11T11:29:44Z">
        <w:r>
          <w:rPr/>
          <w:delText>The effect of beta-blockers on perioperative mortality in non-cardiac surgery has been controversial due to concerns regarding the scientific integrity of the DECREASE-I and DECREASE-IV trials.</w:delText>
        </w:r>
      </w:del>
      <w:r>
        <w:rPr/>
        <w:t xml:space="preserve"> </w:t>
      </w:r>
      <w:del w:id="59" w:author="Unknown Author" w:date="2017-09-11T11:29:51Z">
        <w:r>
          <w:rPr/>
          <w:delText xml:space="preserve">In this report, we investigate these DECREASE trials and model their veracity (i.e., the probability that these effects or more extreme occurred naturally) and estimate how many data points might have been manipulated in the DECREASE trials. </w:delText>
        </w:r>
      </w:del>
      <w:del w:id="60" w:author="Unknown Author" w:date="2017-09-11T11:30:10Z">
        <w:r>
          <w:rPr/>
          <w:delText>Our research indicates that the DECREASE trials are nearly impossible if we assume they investigate the same effect as the non-DECREASE trials and under that assumption, our results provide evidence that at least some data points were manipulated. However, these differences might also be due to different conceptual approaches as to how beta-blockade might prevent mortality in non-cardiac surgery. Considering this, we recommend new and more extensively controlled, confirmatory trials to determine whether there is any use in administering beta-blockers in order to decrease perioperative mortality.</w:delText>
        </w:r>
      </w:del>
    </w:p>
    <w:p>
      <w:pPr>
        <w:pStyle w:val="TextBody"/>
        <w:rPr/>
      </w:pPr>
      <w:ins w:id="61" w:author="Molly Cranston" w:date="2017-09-05T11:57:00Z">
        <w:commentRangeStart w:id="2"/>
        <w:r>
          <w:rPr>
            <w:b/>
          </w:rPr>
          <w:t>Keywords:</w:t>
        </w:r>
      </w:ins>
      <w:ins w:id="62" w:author="Unknown Author" w:date="2017-09-08T17:12:19Z">
        <w:r>
          <w:rPr>
            <w:b/>
          </w:rPr>
          <w:t xml:space="preserve"> beta-blocker, DECREASE, data manipulation, inversion method, misconduct</w:t>
        </w:r>
      </w:ins>
      <w:commentRangeEnd w:id="2"/>
      <w:r>
        <w:commentReference w:id="2"/>
      </w:r>
      <w:r>
        <w:rPr>
          <w:b/>
        </w:rPr>
      </w:r>
    </w:p>
    <w:p>
      <w:pPr>
        <w:pStyle w:val="Heading1"/>
        <w:rPr/>
      </w:pPr>
      <w:bookmarkStart w:id="1" w:name="author-note"/>
      <w:bookmarkStart w:id="2" w:name="move492375665"/>
      <w:bookmarkEnd w:id="1"/>
      <w:bookmarkEnd w:id="2"/>
      <w:r>
        <w:rPr/>
        <w:t>Author note</w:t>
      </w:r>
    </w:p>
    <w:p>
      <w:pPr>
        <w:pStyle w:val="FirstParagraph"/>
        <w:rPr/>
      </w:pPr>
      <w:r>
        <w:rPr/>
        <w:t xml:space="preserve">All manuscript materials are available at </w:t>
      </w:r>
      <w:hyperlink r:id="rId8">
        <w:r>
          <w:rPr>
            <w:rStyle w:val="InternetLink"/>
          </w:rPr>
          <w:t>https://github.com/chartgerink/2015poldermans</w:t>
        </w:r>
      </w:hyperlink>
      <w:r>
        <w:rPr/>
        <w:t xml:space="preserve"> and are preserved at Zenodo (</w:t>
      </w:r>
      <w:hyperlink r:id="rId9">
        <w:r>
          <w:rPr>
            <w:rStyle w:val="InternetLink"/>
          </w:rPr>
          <w:t>doi.org/10.5281/zenodo.845354</w:t>
        </w:r>
      </w:hyperlink>
      <w:r>
        <w:rPr/>
        <w:t>). CHJH was funded by the Office of Research Integrity during part of this project (ORI; ORIIR160019).</w:t>
      </w:r>
    </w:p>
    <w:p>
      <w:pPr>
        <w:pStyle w:val="Heading1"/>
        <w:rPr/>
      </w:pPr>
      <w:bookmarkStart w:id="3" w:name="introduction"/>
      <w:bookmarkStart w:id="4" w:name="move4923756651"/>
      <w:bookmarkEnd w:id="3"/>
      <w:bookmarkEnd w:id="4"/>
      <w:r>
        <w:rPr/>
        <w:t>Introduction</w:t>
      </w:r>
    </w:p>
    <w:p>
      <w:pPr>
        <w:pStyle w:val="FirstParagraph"/>
        <w:rPr/>
      </w:pPr>
      <w:r>
        <w:rPr/>
        <w:t>The effect of beta-blockers on perioperative mortality in non-cardiac surgery has been controversial</w:t>
      </w:r>
      <w:r>
        <w:rPr>
          <w:vertAlign w:val="superscript"/>
        </w:rPr>
        <w:t>1</w:t>
      </w:r>
      <w:r>
        <w:rPr/>
        <w:t xml:space="preserve"> due to concerns regarding the scientific integrity in two related clinical trials</w:t>
      </w:r>
      <w:r>
        <w:rPr>
          <w:vertAlign w:val="superscript"/>
        </w:rPr>
        <w:t>2–6</w:t>
      </w:r>
      <w:r>
        <w:rPr/>
        <w:t>. Three meta-analyses that included the trials subject to concerns concluded that beta-blockers decrease perioperative mortality</w:t>
      </w:r>
      <w:r>
        <w:rPr>
          <w:vertAlign w:val="superscript"/>
        </w:rPr>
        <w:t>7–9</w:t>
      </w:r>
      <w:ins w:id="63" w:author="Molly Cranston" w:date="2017-09-06T09:24:00Z">
        <w:r>
          <w:rPr/>
          <w:t>,</w:t>
        </w:r>
      </w:ins>
      <w:r>
        <w:rPr/>
        <w:t xml:space="preserve"> whereas a meta-analysis that excluded the suspect trials concluded that beta-blockers increase perioperative mortality</w:t>
      </w:r>
      <w:r>
        <w:rPr>
          <w:vertAlign w:val="superscript"/>
        </w:rPr>
        <w:t>9</w:t>
      </w:r>
      <w:r>
        <w:rPr/>
        <w:t>. In these studies, perioperative mortality was defined as the death rate of patients in the perioperative setting, including the period of admission, anaesthesia with surgery, and postoperative recovery.</w:t>
      </w:r>
    </w:p>
    <w:p>
      <w:pPr>
        <w:pStyle w:val="TextBody"/>
        <w:rPr/>
      </w:pPr>
      <w:r>
        <w:rPr/>
        <w:t>The trials subject to concerns regarding scientific integrity were the Dutch DECREASE-I and DECREASE-IV trials</w:t>
      </w:r>
      <w:r>
        <w:rPr>
          <w:vertAlign w:val="superscript"/>
        </w:rPr>
        <w:t>4–6</w:t>
      </w:r>
      <w:r>
        <w:rPr/>
        <w:t>. The committees that investigated the integrity of the DECREASE trials reported that data manipulation was likely</w:t>
      </w:r>
      <w:ins w:id="64" w:author="Molly Cranston" w:date="2017-09-06T09:25:00Z">
        <w:r>
          <w:rPr/>
          <w:t>,</w:t>
        </w:r>
      </w:ins>
      <w:r>
        <w:rPr/>
        <w:t xml:space="preserve"> but that the extent of the data manipulation remained unclear</w:t>
      </w:r>
      <w:r>
        <w:rPr>
          <w:vertAlign w:val="superscript"/>
        </w:rPr>
        <w:t>4–6</w:t>
      </w:r>
      <w:r>
        <w:rPr/>
        <w:t>. Moreover, the latest guidelines still recommend the usage of beta-blockers in the perioperative period in certain cases</w:t>
      </w:r>
      <w:r>
        <w:rPr>
          <w:vertAlign w:val="superscript"/>
        </w:rPr>
        <w:t>10,11</w:t>
      </w:r>
      <w:r>
        <w:rPr/>
        <w:t>, where some of these guidelines are based on other work by the PI of the DECREASE trials. Considering the potential harmful consequences of guidelines based on work by someone who has been repeatedly investigated for breaching scientific integrity, we aim to estimate the extent of data manipulation in the DECREASE studies</w:t>
      </w:r>
      <w:r>
        <w:rPr>
          <w:vertAlign w:val="superscript"/>
        </w:rPr>
        <w:t>2–6</w:t>
      </w:r>
      <w:r>
        <w:rPr/>
        <w:t xml:space="preserve"> to further stimulate the debate on using beta-blockers in the perioperative period for patients undergoing non-cardiac surgery.</w:t>
      </w:r>
    </w:p>
    <w:p>
      <w:pPr>
        <w:pStyle w:val="TextBody"/>
        <w:rPr/>
      </w:pPr>
      <w:r>
        <w:rPr/>
        <w:t xml:space="preserve">The reports on the integrity of the DECREASE trials primarily focused on the provenance of the raw data but did not investigate the extent to which the DECREASE trials deviated from comparable trials. Provenance is primarily concerned with the origins of the data, verifying things such as (but not limited to) the informed consent and whether data corresponded to patient files. </w:t>
      </w:r>
      <w:ins w:id="65" w:author="Molly Cranston" w:date="2017-09-06T09:28:00Z">
        <w:r>
          <w:rPr/>
          <w:t xml:space="preserve">However, </w:t>
        </w:r>
      </w:ins>
      <w:del w:id="66" w:author="Molly Cranston" w:date="2017-09-06T09:28:00Z">
        <w:r>
          <w:rPr/>
          <w:delText>T</w:delText>
        </w:r>
      </w:del>
      <w:ins w:id="67" w:author="Molly Cranston" w:date="2017-09-06T09:28:00Z">
        <w:r>
          <w:rPr/>
          <w:t>t</w:t>
        </w:r>
      </w:ins>
      <w:r>
        <w:rPr/>
        <w:t>he committee reports did not neglect statistical evaluation</w:t>
      </w:r>
      <w:del w:id="68" w:author="Molly Cranston" w:date="2017-09-06T09:28:00Z">
        <w:r>
          <w:rPr/>
          <w:delText xml:space="preserve"> however:</w:delText>
        </w:r>
      </w:del>
      <w:ins w:id="69" w:author="Molly Cranston" w:date="2017-09-06T09:28:00Z">
        <w:r>
          <w:rPr/>
          <w:t>;</w:t>
        </w:r>
      </w:ins>
      <w:r>
        <w:rPr/>
        <w:t xml:space="preserve"> according to the report a statistical expert evaluated the applicability of forensic statistical methods</w:t>
      </w:r>
      <w:r>
        <w:rPr>
          <w:vertAlign w:val="superscript"/>
        </w:rPr>
        <w:t>6</w:t>
      </w:r>
      <w:r>
        <w:rPr/>
        <w:t xml:space="preserve"> to evaluate results of trials separately (i.e., DECREASE-I, DECREASE-IV)</w:t>
      </w:r>
      <w:ins w:id="70" w:author="Molly Cranston" w:date="2017-09-06T09:28:00Z">
        <w:r>
          <w:rPr/>
          <w:t>,</w:t>
        </w:r>
      </w:ins>
      <w:r>
        <w:rPr/>
        <w:t xml:space="preserve"> although the report lacks details as to how this evaluation took place. The expert concluded that the previously applied methods by him were not applicable for use in this case. Nonetheless, in </w:t>
      </w:r>
      <w:del w:id="71" w:author="Molly Cranston" w:date="2017-09-06T09:32:00Z">
        <w:r>
          <w:rPr/>
          <w:delText>this report</w:delText>
        </w:r>
      </w:del>
      <w:ins w:id="72" w:author="Molly Cranston" w:date="2017-09-06T09:32:00Z">
        <w:r>
          <w:rPr/>
          <w:t>the present study</w:t>
        </w:r>
      </w:ins>
      <w:r>
        <w:rPr/>
        <w:t xml:space="preserve"> we compare across trials, which is a method that has previously been used to monitor trial data quality or to test for potential data anomalies</w:t>
      </w:r>
      <w:r>
        <w:rPr>
          <w:vertAlign w:val="superscript"/>
        </w:rPr>
        <w:t>12,13</w:t>
      </w:r>
      <w:r>
        <w:rPr/>
        <w:t>. Moreover, comparing across trials instead of evaluating them separately has previously proven to be effective in detecting data manipulation</w:t>
      </w:r>
      <w:r>
        <w:rPr>
          <w:vertAlign w:val="superscript"/>
        </w:rPr>
        <w:t>14</w:t>
      </w:r>
      <w:r>
        <w:rPr/>
        <w:t>. Comparing the DECREASE trials to other published trials studying the effectiveness of beta-blockers with respect to perioperative mortality could prove informative of the potential extent of the manipulation in the DECREASE trials.</w:t>
      </w:r>
    </w:p>
    <w:p>
      <w:pPr>
        <w:pStyle w:val="TextBody"/>
        <w:rPr/>
      </w:pPr>
      <w:r>
        <w:rPr/>
        <w:t>The effectiveness of perioperative beta-blockade is obfuscated by the afflicted DECREASE trials, potentially interacting with the type of beta-blocker and the way that beta-blockers were administered (i.e., dose and duration of treatment). In the randomized trials on beta-blockers, patients were administered various types of beta-blockers (e.g., metroprolol, bisoprolol, atenolol) and in various ways (e.g., intravenously, orally; half an hour before surgery or multiple days before surgery; with or without titration based on heart rate). Factors such as dosage and duration can have an effect on the pharmacological effectiveness with respect to perioperative mortality. Moreover, the highly discrepant results from the DECREASE trials</w:t>
      </w:r>
      <w:r>
        <w:rPr>
          <w:vertAlign w:val="superscript"/>
        </w:rPr>
        <w:t>9</w:t>
      </w:r>
      <w:r>
        <w:rPr/>
        <w:t xml:space="preserve"> might partly be caused by such differences</w:t>
      </w:r>
      <w:r>
        <w:rPr>
          <w:vertAlign w:val="superscript"/>
        </w:rPr>
        <w:t>15</w:t>
      </w:r>
      <w:r>
        <w:rPr/>
        <w:t xml:space="preserve"> and not purely due to data manipulation (given that not all data points can be considered manipulated at this point).</w:t>
      </w:r>
    </w:p>
    <w:p>
      <w:pPr>
        <w:pStyle w:val="TextBody"/>
        <w:rPr/>
      </w:pPr>
      <w:r>
        <w:rPr/>
        <w:t>To statistically investigate the evidence for data manipulation in the DECREASE studies</w:t>
      </w:r>
      <w:r>
        <w:rPr>
          <w:vertAlign w:val="superscript"/>
        </w:rPr>
        <w:t>2,3</w:t>
      </w:r>
      <w:r>
        <w:rPr/>
        <w:t xml:space="preserve">, we took three steps. First, we reproduced the findings from the 2014 meta-analysis by Bouri </w:t>
      </w:r>
      <w:del w:id="73" w:author="Molly Cranston" w:date="2017-09-05T11:58:00Z">
        <w:r>
          <w:rPr/>
          <w:delText>et al</w:delText>
        </w:r>
      </w:del>
      <w:ins w:id="74" w:author="Molly Cranston" w:date="2017-09-05T11:58:00Z">
        <w:r>
          <w:rPr>
            <w:i/>
          </w:rPr>
          <w:t>et al</w:t>
        </w:r>
      </w:ins>
      <w:r>
        <w:rPr/>
        <w:t>.</w:t>
      </w:r>
      <w:r>
        <w:rPr>
          <w:vertAlign w:val="superscript"/>
        </w:rPr>
        <w:t>9</w:t>
      </w:r>
      <w:r>
        <w:rPr/>
        <w:t>, which contained sufficient information to estimate the deviation of the DECREASE trials from other published trials on beta-blockers. We also included type of beta-blocker to inspect whether this is predictive of the effect of beta-blockers on perioperative mortality. Second, we evaluated the probability that the DECREASE trials (or more extreme effects) arose from the same effect distribution as the non-DECREASE trials, which are assumed to be the true effect of beta-blockers on perioperative mortality in patients undergoing non-cardiac surgery. Third, we estimated how many data points would have to be manipulated in order to reproduce the results of the DECREASE trials if the initial, non-manipulated results arose from the effect estimates as obtained from the non-DECREASE trials. Considering the committees investigating the scientific integrity of the DECREASE trials were unable to assess this, we consider it worthwhile to investigate this further.</w:t>
      </w:r>
    </w:p>
    <w:p>
      <w:pPr>
        <w:pStyle w:val="Heading2"/>
        <w:rPr/>
      </w:pPr>
      <w:bookmarkStart w:id="5" w:name="step-1-reproducing-meta-analysis-of-bour"/>
      <w:bookmarkEnd w:id="5"/>
      <w:r>
        <w:rPr/>
        <w:t xml:space="preserve">Step 1: </w:t>
      </w:r>
      <w:del w:id="75" w:author="Molly Cranston" w:date="2017-09-06T09:35:00Z">
        <w:r>
          <w:rPr/>
          <w:delText>r</w:delText>
        </w:r>
      </w:del>
      <w:ins w:id="76" w:author="Molly Cranston" w:date="2017-09-06T09:35:00Z">
        <w:r>
          <w:rPr/>
          <w:t>R</w:t>
        </w:r>
      </w:ins>
      <w:r>
        <w:rPr/>
        <w:t xml:space="preserve">eproducing meta-analysis of Bouri </w:t>
      </w:r>
      <w:del w:id="77" w:author="Molly Cranston" w:date="2017-09-05T11:58:00Z">
        <w:r>
          <w:rPr/>
          <w:delText>et al</w:delText>
        </w:r>
      </w:del>
      <w:ins w:id="78" w:author="Molly Cranston" w:date="2017-09-05T11:58:00Z">
        <w:r>
          <w:rPr>
            <w:i/>
          </w:rPr>
          <w:t>et al</w:t>
        </w:r>
      </w:ins>
      <w:r>
        <w:rPr/>
        <w:t>. (2014)</w:t>
      </w:r>
    </w:p>
    <w:p>
      <w:pPr>
        <w:pStyle w:val="Heading3"/>
        <w:rPr/>
      </w:pPr>
      <w:bookmarkStart w:id="6" w:name="methods"/>
      <w:bookmarkEnd w:id="6"/>
      <w:r>
        <w:rPr/>
        <w:t>Methods</w:t>
      </w:r>
    </w:p>
    <w:p>
      <w:pPr>
        <w:pStyle w:val="FirstParagraph"/>
        <w:rPr/>
      </w:pPr>
      <w:r>
        <w:rPr/>
        <w:t>To ensure that we used similar analysis procedures as in the 2014 meta-analysis</w:t>
      </w:r>
      <w:r>
        <w:rPr>
          <w:vertAlign w:val="superscript"/>
        </w:rPr>
        <w:t>9</w:t>
      </w:r>
      <w:r>
        <w:rPr/>
        <w:t xml:space="preserve">, we initially reproduced Bouri </w:t>
      </w:r>
      <w:del w:id="79" w:author="Molly Cranston" w:date="2017-09-05T11:58:00Z">
        <w:r>
          <w:rPr/>
          <w:delText>et al</w:delText>
        </w:r>
      </w:del>
      <w:ins w:id="80" w:author="Molly Cranston" w:date="2017-09-05T11:58:00Z">
        <w:r>
          <w:rPr>
            <w:i/>
          </w:rPr>
          <w:t>et al</w:t>
        </w:r>
      </w:ins>
      <w:r>
        <w:rPr/>
        <w:t xml:space="preserve">.'s estimates. This ensured that (1) their results are reproducible and (2) we are using the correct estimates in subsequent steps of our analyses. Using </w:t>
      </w:r>
      <w:ins w:id="81" w:author="Molly Cranston" w:date="2017-09-06T09:35:00Z">
        <w:r>
          <w:rPr/>
          <w:t>F</w:t>
        </w:r>
      </w:ins>
      <w:del w:id="82" w:author="Molly Cranston" w:date="2017-09-06T09:35:00Z">
        <w:r>
          <w:rPr/>
          <w:delText>f</w:delText>
        </w:r>
      </w:del>
      <w:r>
        <w:rPr/>
        <w:t>igures 2 and 3 from the original paper</w:t>
      </w:r>
      <w:r>
        <w:rPr>
          <w:vertAlign w:val="superscript"/>
        </w:rPr>
        <w:t>9</w:t>
      </w:r>
      <w:r>
        <w:rPr/>
        <w:t xml:space="preserve">, we extracted the raw event data for the 2 (control vs experimental) by 2 (event vs no event) design, which we used to recompute the natural logarithm of the risk ratio and its standard error. The extracted event data is available at </w:t>
      </w:r>
      <w:hyperlink r:id="rId10">
        <w:r>
          <w:rPr>
            <w:rStyle w:val="InternetLink"/>
          </w:rPr>
          <w:t>osf.io/aykeh</w:t>
        </w:r>
      </w:hyperlink>
      <w:r>
        <w:rPr/>
        <w:t xml:space="preserve"> and our analysis plan was preregistered at </w:t>
      </w:r>
      <w:hyperlink r:id="rId11">
        <w:r>
          <w:rPr>
            <w:rStyle w:val="InternetLink"/>
          </w:rPr>
          <w:t>osf.io/vnmzc</w:t>
        </w:r>
      </w:hyperlink>
      <w:r>
        <w:rPr/>
        <w:t>.</w:t>
      </w:r>
    </w:p>
    <w:p>
      <w:pPr>
        <w:pStyle w:val="TextBody"/>
        <w:rPr/>
      </w:pPr>
      <w:r>
        <w:rPr/>
        <w:t xml:space="preserve">We computed the log risk ratio (i.e., log RR) for each study and pooled these using </w:t>
      </w:r>
      <w:r>
        <w:rPr>
          <w:rStyle w:val="VerbatimChar"/>
        </w:rPr>
        <w:t>v2.0.0</w:t>
      </w:r>
      <w:r>
        <w:rPr/>
        <w:t xml:space="preserve"> of the </w:t>
      </w:r>
      <w:r>
        <w:rPr>
          <w:rStyle w:val="VerbatimChar"/>
        </w:rPr>
        <w:t>R</w:t>
      </w:r>
      <w:r>
        <w:rPr/>
        <w:t xml:space="preserve"> package </w:t>
      </w:r>
      <w:r>
        <w:rPr>
          <w:rStyle w:val="VerbatimChar"/>
        </w:rPr>
        <w:t>metafor</w:t>
      </w:r>
      <w:r>
        <w:rPr>
          <w:vertAlign w:val="superscript"/>
        </w:rPr>
        <w:t>16</w:t>
      </w:r>
      <w:r>
        <w:rPr/>
        <w:t xml:space="preserve">. We estimated a weighted random-effects model using the restricted maximum-likelihood estimator (i.e., </w:t>
      </w:r>
      <w:r>
        <w:rPr>
          <w:rStyle w:val="VerbatimChar"/>
        </w:rPr>
        <w:t>REML</w:t>
      </w:r>
      <w:r>
        <w:rPr/>
        <w:t>)</w:t>
      </w:r>
      <w:r>
        <w:rPr>
          <w:vertAlign w:val="superscript"/>
        </w:rPr>
        <w:t>17</w:t>
      </w:r>
      <w:r>
        <w:rPr/>
        <w:t xml:space="preserve"> to estimate the variance of effects. We used the default weighting procedure in the </w:t>
      </w:r>
      <w:r>
        <w:rPr>
          <w:rStyle w:val="VerbatimChar"/>
        </w:rPr>
        <w:t>metafor</w:t>
      </w:r>
      <w:r>
        <w:rPr/>
        <w:t xml:space="preserve"> package. We added 0.5 to each cell count, as is common in meta-analyses on risk- and odds ratios in order to prevent computational artefacts</w:t>
      </w:r>
      <w:r>
        <w:rPr>
          <w:vertAlign w:val="superscript"/>
        </w:rPr>
        <w:t>18</w:t>
      </w:r>
      <w:r>
        <w:rPr/>
        <w:t>.  The 2014 meta-analysis</w:t>
      </w:r>
      <w:r>
        <w:rPr>
          <w:vertAlign w:val="superscript"/>
        </w:rPr>
        <w:t>9</w:t>
      </w:r>
      <w:r>
        <w:rPr/>
        <w:t xml:space="preserve"> did not specify the variance estimate used</w:t>
      </w:r>
      <w:ins w:id="83" w:author="Molly Cranston" w:date="2017-09-06T09:40:00Z">
        <w:r>
          <w:rPr/>
          <w:t>;</w:t>
        </w:r>
      </w:ins>
      <w:del w:id="84" w:author="Molly Cranston" w:date="2017-09-06T09:40:00Z">
        <w:r>
          <w:rPr/>
          <w:delText>,</w:delText>
        </w:r>
      </w:del>
      <w:r>
        <w:rPr/>
        <w:t xml:space="preserve"> hence, (minor) discrepancies between our estimates and the original estimates could be due to differences in the estimation procedure.</w:t>
      </w:r>
    </w:p>
    <w:p>
      <w:pPr>
        <w:pStyle w:val="Heading3"/>
        <w:rPr/>
      </w:pPr>
      <w:bookmarkStart w:id="7" w:name="results"/>
      <w:bookmarkEnd w:id="7"/>
      <w:r>
        <w:rPr/>
        <w:t>Results</w:t>
      </w:r>
    </w:p>
    <w:p>
      <w:pPr>
        <w:pStyle w:val="FirstParagraph"/>
        <w:rPr/>
      </w:pPr>
      <w:r>
        <w:rPr/>
        <w:t>We were able to closely reproduce the estimates for the different sets of studies (Figure 2 of the 2014 meta-analysis</w:t>
      </w:r>
      <w:r>
        <w:rPr>
          <w:vertAlign w:val="superscript"/>
        </w:rPr>
        <w:t>9</w:t>
      </w:r>
      <w:r>
        <w:rPr/>
        <w:t xml:space="preserve">). Bouri </w:t>
      </w:r>
      <w:del w:id="85" w:author="Molly Cranston" w:date="2017-09-05T11:58:00Z">
        <w:r>
          <w:rPr/>
          <w:delText>et al</w:delText>
        </w:r>
      </w:del>
      <w:ins w:id="86" w:author="Molly Cranston" w:date="2017-09-05T11:58:00Z">
        <w:r>
          <w:rPr>
            <w:i/>
          </w:rPr>
          <w:t>et al</w:t>
        </w:r>
      </w:ins>
      <w:r>
        <w:rPr/>
        <w:t>. differentiated between the estimates from the non-DECREASE trials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9</m:t>
        </m:r>
      </m:oMath>
      <w:r>
        <w:rPr/>
        <w:t>) and the DECREASE trials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We confirmed the effect size estimates and the variance estimates for both the non-DECREASE</w:t>
      </w:r>
      <w:del w:id="87" w:author="Molly Cranston" w:date="2017-09-06T09:40:00Z">
        <w:r>
          <w:rPr/>
          <w:delText>-</w:delText>
        </w:r>
      </w:del>
      <w:r>
        <w:rPr/>
        <w:t xml:space="preserve"> and the DECREASE trials, except for some discrepancies at the second decimal level for the estimated effect sizes and a somewhat larger difference between the variance estimates of the DECREASE studies. Table 1 depicts the original and reproduced values for both sets of studies.</w:t>
      </w:r>
    </w:p>
    <w:p>
      <w:pPr>
        <w:pStyle w:val="TableCaption"/>
        <w:rPr/>
      </w:pPr>
      <w:ins w:id="88" w:author="Molly Cranston" w:date="2017-09-05T12:03:00Z">
        <w:r>
          <w:rPr>
            <w:i w:val="false"/>
          </w:rPr>
          <w:t xml:space="preserve">Table 1: </w:t>
        </w:r>
      </w:ins>
      <w:r>
        <w:rPr>
          <w:i w:val="false"/>
          <w:rPrChange w:id="0" w:author="Molly Cranston" w:date="2017-09-06T09:42:00Z"/>
        </w:rPr>
        <w:t>The original- and reproduced meta-analytic results based on the data provided in the 2014 meta-analysis by Bouri</w:t>
      </w:r>
      <w:r>
        <w:rPr/>
        <w:t xml:space="preserve"> </w:t>
      </w:r>
      <w:del w:id="90" w:author="Molly Cranston" w:date="2017-09-05T11:58:00Z">
        <w:r>
          <w:rPr/>
          <w:delText>et al</w:delText>
        </w:r>
      </w:del>
      <w:ins w:id="91" w:author="Molly Cranston" w:date="2017-09-05T11:58:00Z">
        <w:r>
          <w:rPr/>
          <w:t>et al</w:t>
        </w:r>
      </w:ins>
      <w:ins w:id="92" w:author="Molly Cranston" w:date="2017-09-06T09:42:00Z">
        <w:r>
          <w:rPr>
            <w:i w:val="false"/>
            <w:vertAlign w:val="superscript"/>
          </w:rPr>
          <w:t>9</w:t>
        </w:r>
      </w:ins>
      <w:r>
        <w:rPr/>
        <w:t>.</w:t>
      </w:r>
    </w:p>
    <w:tbl>
      <w:tblPr>
        <w:tblW w:w="8640" w:type="dxa"/>
        <w:jc w:val="left"/>
        <w:tblInd w:w="109" w:type="dxa"/>
        <w:tblBorders/>
        <w:tblCellMar>
          <w:top w:w="0" w:type="dxa"/>
          <w:left w:w="108" w:type="dxa"/>
          <w:bottom w:w="0" w:type="dxa"/>
          <w:right w:w="108" w:type="dxa"/>
        </w:tblCellMar>
      </w:tblPr>
      <w:tblGrid>
        <w:gridCol w:w="1728"/>
        <w:gridCol w:w="1728"/>
        <w:gridCol w:w="1728"/>
        <w:gridCol w:w="1728"/>
        <w:gridCol w:w="1728"/>
      </w:tblGrid>
      <w:tr>
        <w:trPr/>
        <w:tc>
          <w:tcPr>
            <w:tcW w:w="1728" w:type="dxa"/>
            <w:tcBorders/>
            <w:shd w:fill="FFFFFF" w:val="clear"/>
          </w:tcPr>
          <w:p>
            <w:pPr>
              <w:pStyle w:val="Compact"/>
              <w:spacing w:before="36" w:after="36"/>
              <w:rPr/>
            </w:pPr>
            <w:r>
              <w:rPr/>
            </w:r>
          </w:p>
        </w:tc>
        <w:tc>
          <w:tcPr>
            <w:tcW w:w="1728" w:type="dxa"/>
            <w:tcBorders/>
            <w:shd w:fill="FFFFFF" w:val="clear"/>
          </w:tcPr>
          <w:p>
            <w:pPr>
              <w:pStyle w:val="Compact"/>
              <w:spacing w:before="36" w:after="36"/>
              <w:rPr/>
            </w:pPr>
            <w:r>
              <w:rPr/>
            </w:r>
          </w:p>
        </w:tc>
        <w:tc>
          <w:tcPr>
            <w:tcW w:w="1728" w:type="dxa"/>
            <w:tcBorders/>
            <w:shd w:fill="FFFFFF" w:val="clear"/>
          </w:tcPr>
          <w:p>
            <w:pPr>
              <w:pStyle w:val="Compact"/>
              <w:spacing w:before="36" w:after="36"/>
              <w:rPr/>
            </w:pPr>
            <w:r>
              <w:rPr/>
              <w:t>Risk ratio</w:t>
            </w:r>
          </w:p>
        </w:tc>
        <w:tc>
          <w:tcPr>
            <w:tcW w:w="1728" w:type="dxa"/>
            <w:tcBorders/>
            <w:shd w:fill="FFFFFF" w:val="clear"/>
          </w:tcPr>
          <w:p>
            <w:pPr>
              <w:pStyle w:val="Compact"/>
              <w:spacing w:before="36" w:after="36"/>
              <w:rPr/>
            </w:pPr>
            <w:r>
              <w:rPr/>
              <w:t>RR Confidence interval</w:t>
            </w:r>
          </w:p>
        </w:tc>
        <w:tc>
          <w:tcPr>
            <w:tcW w:w="1728" w:type="dxa"/>
            <w:tcBorders/>
            <w:shd w:fill="FFFFFF" w:val="clear"/>
          </w:tcPr>
          <w:p>
            <w:pPr>
              <w:pStyle w:val="Compact"/>
              <w:spacing w:before="36" w:after="36"/>
              <w:rPr/>
            </w:pPr>
            <w:r>
              <w:rPr/>
            </w:r>
            <m:oMath xmlns:m="http://schemas.openxmlformats.org/officeDocument/2006/math">
              <m:sSup>
                <m:e>
                  <m:r>
                    <w:rPr>
                      <w:rFonts w:ascii="Cambria Math" w:hAnsi="Cambria Math"/>
                    </w:rPr>
                    <m:t xml:space="preserve">τ</m:t>
                  </m:r>
                </m:e>
                <m:sup>
                  <m:r>
                    <w:rPr>
                      <w:rFonts w:ascii="Cambria Math" w:hAnsi="Cambria Math"/>
                    </w:rPr>
                    <m:t xml:space="preserve">2</m:t>
                  </m:r>
                </m:sup>
              </m:sSup>
            </m:oMath>
          </w:p>
        </w:tc>
      </w:tr>
      <w:tr>
        <w:trPr/>
        <w:tc>
          <w:tcPr>
            <w:tcW w:w="1728" w:type="dxa"/>
            <w:tcBorders/>
            <w:shd w:fill="FFFFFF" w:val="clear"/>
          </w:tcPr>
          <w:p>
            <w:pPr>
              <w:pStyle w:val="Compact"/>
              <w:spacing w:before="36" w:after="36"/>
              <w:rPr/>
            </w:pPr>
            <w:r>
              <w:rPr/>
              <w:t>Non-DECREASE (k=9)</w:t>
            </w:r>
          </w:p>
        </w:tc>
        <w:tc>
          <w:tcPr>
            <w:tcW w:w="1728" w:type="dxa"/>
            <w:tcBorders/>
            <w:shd w:fill="FFFFFF" w:val="clear"/>
          </w:tcPr>
          <w:p>
            <w:pPr>
              <w:pStyle w:val="Compact"/>
              <w:spacing w:before="36" w:after="36"/>
              <w:rPr/>
            </w:pPr>
            <w:r>
              <w:rPr/>
              <w:t>Original</w:t>
            </w:r>
          </w:p>
        </w:tc>
        <w:tc>
          <w:tcPr>
            <w:tcW w:w="1728" w:type="dxa"/>
            <w:tcBorders/>
            <w:shd w:fill="FFFFFF" w:val="clear"/>
          </w:tcPr>
          <w:p>
            <w:pPr>
              <w:pStyle w:val="Compact"/>
              <w:spacing w:before="36" w:after="36"/>
              <w:rPr/>
            </w:pPr>
            <w:r>
              <w:rPr/>
              <w:t>1.27</w:t>
            </w:r>
          </w:p>
        </w:tc>
        <w:tc>
          <w:tcPr>
            <w:tcW w:w="1728" w:type="dxa"/>
            <w:tcBorders/>
            <w:shd w:fill="FFFFFF" w:val="clear"/>
          </w:tcPr>
          <w:p>
            <w:pPr>
              <w:pStyle w:val="Compact"/>
              <w:spacing w:before="36" w:after="36"/>
              <w:rPr/>
            </w:pPr>
            <w:r>
              <w:rPr/>
              <w:t>[1.01; 1.60]</w:t>
            </w:r>
          </w:p>
        </w:tc>
        <w:tc>
          <w:tcPr>
            <w:tcW w:w="1728" w:type="dxa"/>
            <w:tcBorders/>
            <w:shd w:fill="FFFFFF" w:val="clear"/>
          </w:tcPr>
          <w:p>
            <w:pPr>
              <w:pStyle w:val="Compact"/>
              <w:spacing w:before="36" w:after="36"/>
              <w:rPr/>
            </w:pPr>
            <w:r>
              <w:rPr/>
              <w:t>0</w:t>
            </w:r>
          </w:p>
        </w:tc>
      </w:tr>
      <w:tr>
        <w:trPr/>
        <w:tc>
          <w:tcPr>
            <w:tcW w:w="1728" w:type="dxa"/>
            <w:tcBorders/>
            <w:shd w:fill="FFFFFF" w:val="clear"/>
          </w:tcPr>
          <w:p>
            <w:pPr>
              <w:pStyle w:val="Compact"/>
              <w:spacing w:before="36" w:after="36"/>
              <w:rPr/>
            </w:pPr>
            <w:r>
              <w:rPr/>
            </w:r>
          </w:p>
        </w:tc>
        <w:tc>
          <w:tcPr>
            <w:tcW w:w="1728" w:type="dxa"/>
            <w:tcBorders/>
            <w:shd w:fill="FFFFFF" w:val="clear"/>
          </w:tcPr>
          <w:p>
            <w:pPr>
              <w:pStyle w:val="Compact"/>
              <w:spacing w:before="36" w:after="36"/>
              <w:rPr/>
            </w:pPr>
            <w:r>
              <w:rPr/>
              <w:t>Reproduced</w:t>
            </w:r>
          </w:p>
        </w:tc>
        <w:tc>
          <w:tcPr>
            <w:tcW w:w="1728" w:type="dxa"/>
            <w:tcBorders/>
            <w:shd w:fill="FFFFFF" w:val="clear"/>
          </w:tcPr>
          <w:p>
            <w:pPr>
              <w:pStyle w:val="Compact"/>
              <w:spacing w:before="36" w:after="36"/>
              <w:rPr/>
            </w:pPr>
            <w:r>
              <w:rPr/>
              <w:t>1.27</w:t>
            </w:r>
          </w:p>
        </w:tc>
        <w:tc>
          <w:tcPr>
            <w:tcW w:w="1728" w:type="dxa"/>
            <w:tcBorders/>
            <w:shd w:fill="FFFFFF" w:val="clear"/>
          </w:tcPr>
          <w:p>
            <w:pPr>
              <w:pStyle w:val="Compact"/>
              <w:spacing w:before="36" w:after="36"/>
              <w:rPr/>
            </w:pPr>
            <w:r>
              <w:rPr/>
              <w:t>[1.01; 1.61]</w:t>
            </w:r>
          </w:p>
        </w:tc>
        <w:tc>
          <w:tcPr>
            <w:tcW w:w="1728" w:type="dxa"/>
            <w:tcBorders/>
            <w:shd w:fill="FFFFFF" w:val="clear"/>
          </w:tcPr>
          <w:p>
            <w:pPr>
              <w:pStyle w:val="Compact"/>
              <w:spacing w:before="36" w:after="36"/>
              <w:rPr/>
            </w:pPr>
            <w:r>
              <w:rPr/>
              <w:t>0</w:t>
            </w:r>
          </w:p>
        </w:tc>
      </w:tr>
      <w:tr>
        <w:trPr/>
        <w:tc>
          <w:tcPr>
            <w:tcW w:w="1728" w:type="dxa"/>
            <w:tcBorders/>
            <w:shd w:fill="FFFFFF" w:val="clear"/>
          </w:tcPr>
          <w:p>
            <w:pPr>
              <w:pStyle w:val="Compact"/>
              <w:spacing w:before="36" w:after="36"/>
              <w:rPr/>
            </w:pPr>
            <w:r>
              <w:rPr/>
              <w:t>DECREASE (k=2)</w:t>
            </w:r>
          </w:p>
        </w:tc>
        <w:tc>
          <w:tcPr>
            <w:tcW w:w="1728" w:type="dxa"/>
            <w:tcBorders/>
            <w:shd w:fill="FFFFFF" w:val="clear"/>
          </w:tcPr>
          <w:p>
            <w:pPr>
              <w:pStyle w:val="Compact"/>
              <w:spacing w:before="36" w:after="36"/>
              <w:rPr/>
            </w:pPr>
            <w:r>
              <w:rPr/>
              <w:t>Original</w:t>
            </w:r>
          </w:p>
        </w:tc>
        <w:tc>
          <w:tcPr>
            <w:tcW w:w="1728" w:type="dxa"/>
            <w:tcBorders/>
            <w:shd w:fill="FFFFFF" w:val="clear"/>
          </w:tcPr>
          <w:p>
            <w:pPr>
              <w:pStyle w:val="Compact"/>
              <w:spacing w:before="36" w:after="36"/>
              <w:rPr/>
            </w:pPr>
            <w:r>
              <w:rPr/>
              <w:t>0.42</w:t>
            </w:r>
          </w:p>
        </w:tc>
        <w:tc>
          <w:tcPr>
            <w:tcW w:w="1728" w:type="dxa"/>
            <w:tcBorders/>
            <w:shd w:fill="FFFFFF" w:val="clear"/>
          </w:tcPr>
          <w:p>
            <w:pPr>
              <w:pStyle w:val="Compact"/>
              <w:spacing w:before="36" w:after="36"/>
              <w:rPr/>
            </w:pPr>
            <w:r>
              <w:rPr/>
              <w:t>[0.15; 1.23]</w:t>
            </w:r>
          </w:p>
        </w:tc>
        <w:tc>
          <w:tcPr>
            <w:tcW w:w="1728" w:type="dxa"/>
            <w:tcBorders/>
            <w:shd w:fill="FFFFFF" w:val="clear"/>
          </w:tcPr>
          <w:p>
            <w:pPr>
              <w:pStyle w:val="Compact"/>
              <w:spacing w:before="36" w:after="36"/>
              <w:rPr/>
            </w:pPr>
            <w:r>
              <w:rPr/>
              <w:t>0.29</w:t>
            </w:r>
          </w:p>
        </w:tc>
      </w:tr>
      <w:tr>
        <w:trPr/>
        <w:tc>
          <w:tcPr>
            <w:tcW w:w="1728" w:type="dxa"/>
            <w:tcBorders/>
            <w:shd w:fill="FFFFFF" w:val="clear"/>
          </w:tcPr>
          <w:p>
            <w:pPr>
              <w:pStyle w:val="Compact"/>
              <w:spacing w:before="36" w:after="36"/>
              <w:rPr/>
            </w:pPr>
            <w:r>
              <w:rPr/>
            </w:r>
          </w:p>
        </w:tc>
        <w:tc>
          <w:tcPr>
            <w:tcW w:w="1728" w:type="dxa"/>
            <w:tcBorders/>
            <w:shd w:fill="FFFFFF" w:val="clear"/>
          </w:tcPr>
          <w:p>
            <w:pPr>
              <w:pStyle w:val="Compact"/>
              <w:spacing w:before="36" w:after="36"/>
              <w:rPr/>
            </w:pPr>
            <w:r>
              <w:rPr/>
              <w:t>Reproduced</w:t>
            </w:r>
          </w:p>
        </w:tc>
        <w:tc>
          <w:tcPr>
            <w:tcW w:w="1728" w:type="dxa"/>
            <w:tcBorders/>
            <w:shd w:fill="FFFFFF" w:val="clear"/>
          </w:tcPr>
          <w:p>
            <w:pPr>
              <w:pStyle w:val="Compact"/>
              <w:spacing w:before="36" w:after="36"/>
              <w:rPr/>
            </w:pPr>
            <w:r>
              <w:rPr/>
              <w:t>0.47</w:t>
            </w:r>
          </w:p>
        </w:tc>
        <w:tc>
          <w:tcPr>
            <w:tcW w:w="1728" w:type="dxa"/>
            <w:tcBorders/>
            <w:shd w:fill="FFFFFF" w:val="clear"/>
          </w:tcPr>
          <w:p>
            <w:pPr>
              <w:pStyle w:val="Compact"/>
              <w:spacing w:before="36" w:after="36"/>
              <w:rPr/>
            </w:pPr>
            <w:r>
              <w:rPr/>
              <w:t>[0.19; 1.15]</w:t>
            </w:r>
          </w:p>
        </w:tc>
        <w:tc>
          <w:tcPr>
            <w:tcW w:w="1728" w:type="dxa"/>
            <w:tcBorders/>
            <w:shd w:fill="FFFFFF" w:val="clear"/>
          </w:tcPr>
          <w:p>
            <w:pPr>
              <w:pStyle w:val="Compact"/>
              <w:spacing w:before="36" w:after="36"/>
              <w:rPr/>
            </w:pPr>
            <w:r>
              <w:rPr/>
              <w:t>0.14</w:t>
            </w:r>
          </w:p>
        </w:tc>
      </w:tr>
    </w:tbl>
    <w:p>
      <w:pPr>
        <w:pStyle w:val="TextBody"/>
        <w:rPr/>
      </w:pPr>
      <w:r>
        <w:rPr/>
        <w:t>Second, we meta-analyzed all studies combined, including a dummy predictor for the DECREASE and non-DECREASE studies to reproduce results presented in Figure 4 of the 2014 meta-analysis</w:t>
      </w:r>
      <w:r>
        <w:rPr>
          <w:vertAlign w:val="superscript"/>
        </w:rPr>
        <w:t>9</w:t>
      </w:r>
      <w:r>
        <w:rPr/>
        <w:t>. Our results showed a bit more evidence against equal subgroups than the original meta-analysis</w:t>
      </w:r>
      <w:r>
        <w:rPr>
          <w:vertAlign w:val="superscript"/>
        </w:rPr>
        <w:t>9</w:t>
      </w:r>
      <w:r>
        <w:rPr/>
        <w:t xml:space="preserve"> (original: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3.91</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.05</m:t>
        </m:r>
      </m:oMath>
      <w:r>
        <w:rPr/>
        <w:t xml:space="preserve">; reproduced: </w:t>
      </w:r>
      <w:r>
        <w:rPr/>
      </w:r>
      <m:oMath xmlns:m="http://schemas.openxmlformats.org/officeDocument/2006/math">
        <m:sSup>
          <m:e>
            <m:r>
              <w:rPr>
                <w:rFonts w:ascii="Cambria Math" w:hAnsi="Cambria Math"/>
              </w:rPr>
              <m:t xml:space="preserve">χ</m:t>
            </m:r>
          </m:e>
          <m:sup>
            <m:r>
              <w:rPr>
                <w:rFonts w:ascii="Cambria Math" w:hAnsi="Cambria Math"/>
              </w:rPr>
              <m:t xml:space="preserve">2</m:t>
            </m:r>
          </m:sup>
        </m:sSup>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6.12</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0.013</m:t>
        </m:r>
      </m:oMath>
      <w:r>
        <w:rPr/>
        <w:t>). Additionally, the original analyses showed substantial residual heterogeneity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74.4</m:t>
        </m:r>
      </m:oMath>
      <w:r>
        <w:rPr/>
        <w:t>%)</w:t>
      </w:r>
      <w:ins w:id="93" w:author="Molly Cranston" w:date="2017-09-06T09:43:00Z">
        <w:r>
          <w:rPr/>
          <w:t>,</w:t>
        </w:r>
      </w:ins>
      <w:r>
        <w:rPr/>
        <w:t xml:space="preserve"> whereas we found no residual heterogeneity (</w:t>
      </w:r>
      <w:r>
        <w:rPr/>
      </w:r>
      <m:oMath xmlns:m="http://schemas.openxmlformats.org/officeDocument/2006/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t xml:space="preserve">%). Different variance estimates (e.g., </w:t>
      </w:r>
      <w:r>
        <w:rPr>
          <w:rStyle w:val="VerbatimChar"/>
        </w:rPr>
        <w:t>DerSimonian-Laird</w:t>
      </w:r>
      <w:r>
        <w:rPr/>
        <w:t xml:space="preserve"> instead of </w:t>
      </w:r>
      <w:r>
        <w:rPr>
          <w:rStyle w:val="VerbatimChar"/>
        </w:rPr>
        <w:t>REML</w:t>
      </w:r>
      <w:r>
        <w:rPr/>
        <w:t>) did not resolve this difference. We tried to clarify these discrepancies by e-mailing the original authors (including a reminder after several weeks)</w:t>
      </w:r>
      <w:ins w:id="94" w:author="Molly Cranston" w:date="2017-09-06T09:43:00Z">
        <w:r>
          <w:rPr/>
          <w:t>,</w:t>
        </w:r>
      </w:ins>
      <w:r>
        <w:rPr/>
        <w:t xml:space="preserve"> but did not receive a response. Nonetheless, the broad strokes of the meta-regression confirmed that the DECREASE trials were the determining predictor for the effectiveness of beta-blockers (including DECREASE: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0.509</m:t>
        </m:r>
      </m:oMath>
      <w:r>
        <w:rPr/>
        <w:t xml:space="preserve">; excluding DECREASE: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1.275</m:t>
        </m:r>
      </m:oMath>
      <w:r>
        <w:rPr/>
        <w:t xml:space="preserve">). </w:t>
      </w:r>
    </w:p>
    <w:p>
      <w:pPr>
        <w:pStyle w:val="TextBody"/>
        <w:rPr/>
      </w:pPr>
      <w:r>
        <w:rPr/>
        <w:t>Additionally, and exploratively, we evaluated the predictive effect of the type of beta-blocker used in the trials. Descriptively, the DECREASE trials remained predictive of decreased mortality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0.509</m:t>
        </m:r>
      </m:oMath>
      <w:r>
        <w:rPr/>
        <w:t xml:space="preserve">), </w:t>
      </w:r>
      <w:del w:id="95" w:author="Molly Cranston" w:date="2017-09-06T09:44:00Z">
        <w:r>
          <w:rPr/>
          <w:delText xml:space="preserve"> </w:delText>
        </w:r>
      </w:del>
      <w:r>
        <w:rPr/>
        <w:t>whereas the non-DECREASE trials provide tentative evidence that atenolol results in lower mortality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0.777</m:t>
        </m:r>
      </m:oMath>
      <w:r>
        <w:rPr/>
        <w:t xml:space="preserve">). Nonetheless, for other beta-blockers in the non-DECREASE trials, there is descriptive evidence that beta-blockers could increase mortality (bisoprolol: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2.973</m:t>
        </m:r>
      </m:oMath>
      <w:r>
        <w:rPr/>
        <w:t xml:space="preserve">; metoprolol: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1.303</m:t>
        </m:r>
      </m:oMath>
      <w:r>
        <w:rPr/>
        <w:t xml:space="preserve">; propranolol: </w:t>
      </w:r>
      <w:r>
        <w:rPr/>
      </w:r>
      <m:oMath xmlns:m="http://schemas.openxmlformats.org/officeDocument/2006/math">
        <m:r>
          <w:rPr>
            <w:rFonts w:ascii="Cambria Math" w:hAnsi="Cambria Math"/>
          </w:rPr>
          <m:t xml:space="preserve">RR</m:t>
        </m:r>
        <m:r>
          <w:rPr>
            <w:rFonts w:ascii="Cambria Math" w:hAnsi="Cambria Math"/>
          </w:rPr>
          <m:t xml:space="preserve">=</m:t>
        </m:r>
        <m:r>
          <w:rPr>
            <w:rFonts w:ascii="Cambria Math" w:hAnsi="Cambria Math"/>
          </w:rPr>
          <m:t xml:space="preserve">1.7</m:t>
        </m:r>
      </m:oMath>
      <w:r>
        <w:rPr/>
        <w:t>). Table 2 shows the meta-regression results in full. We do note that the DECREASE studies only use bisoprolol and any estimates for other beta-blockers are extrapolations.</w:t>
      </w:r>
    </w:p>
    <w:p>
      <w:pPr>
        <w:pStyle w:val="TableCaption"/>
        <w:rPr/>
      </w:pPr>
      <w:ins w:id="96" w:author="Molly Cranston" w:date="2017-09-05T12:04:00Z">
        <w:r>
          <w:rPr>
            <w:i w:val="false"/>
          </w:rPr>
          <w:t xml:space="preserve">Table 2: </w:t>
        </w:r>
      </w:ins>
      <w:r>
        <w:rPr>
          <w:i w:val="false"/>
          <w:rPrChange w:id="0" w:author="Molly Cranston" w:date="2017-09-06T09:45:00Z"/>
        </w:rPr>
        <w:t>Meta-regression results (k=11) for log(RR), including dummy predictors for DECREASE trials (reference: non-DECREASE trials) and type of beta-blockers used in the trial (reference: atenolol).</w:t>
      </w:r>
    </w:p>
    <w:tbl>
      <w:tblPr>
        <w:tblW w:w="8640" w:type="dxa"/>
        <w:jc w:val="left"/>
        <w:tblInd w:w="109" w:type="dxa"/>
        <w:tblBorders/>
        <w:tblCellMar>
          <w:top w:w="0" w:type="dxa"/>
          <w:left w:w="108" w:type="dxa"/>
          <w:bottom w:w="0" w:type="dxa"/>
          <w:right w:w="108" w:type="dxa"/>
        </w:tblCellMar>
      </w:tblPr>
      <w:tblGrid>
        <w:gridCol w:w="2880"/>
        <w:gridCol w:w="2880"/>
        <w:gridCol w:w="2880"/>
      </w:tblGrid>
      <w:tr>
        <w:trPr/>
        <w:tc>
          <w:tcPr>
            <w:tcW w:w="2880" w:type="dxa"/>
            <w:tcBorders/>
            <w:shd w:fill="FFFFFF" w:val="clear"/>
          </w:tcPr>
          <w:p>
            <w:pPr>
              <w:pStyle w:val="Compact"/>
              <w:spacing w:before="36" w:after="36"/>
              <w:rPr/>
            </w:pPr>
            <w:r>
              <w:rPr/>
            </w:r>
          </w:p>
        </w:tc>
        <w:tc>
          <w:tcPr>
            <w:tcW w:w="2880" w:type="dxa"/>
            <w:tcBorders/>
            <w:shd w:fill="FFFFFF" w:val="clear"/>
          </w:tcPr>
          <w:p>
            <w:pPr>
              <w:pStyle w:val="Compact"/>
              <w:spacing w:before="36" w:after="36"/>
              <w:rPr/>
            </w:pPr>
            <w:r>
              <w:rPr/>
              <w:t>Estimate</w:t>
            </w:r>
          </w:p>
        </w:tc>
        <w:tc>
          <w:tcPr>
            <w:tcW w:w="2880" w:type="dxa"/>
            <w:tcBorders/>
            <w:shd w:fill="FFFFFF" w:val="clear"/>
          </w:tcPr>
          <w:p>
            <w:pPr>
              <w:pStyle w:val="Compact"/>
              <w:spacing w:before="36" w:after="36"/>
              <w:rPr/>
            </w:pPr>
            <w:r>
              <w:rPr/>
              <w:t>95% CI</w:t>
            </w:r>
          </w:p>
        </w:tc>
      </w:tr>
      <w:tr>
        <w:trPr/>
        <w:tc>
          <w:tcPr>
            <w:tcW w:w="2880" w:type="dxa"/>
            <w:tcBorders/>
            <w:shd w:fill="FFFFFF" w:val="clear"/>
          </w:tcPr>
          <w:p>
            <w:pPr>
              <w:pStyle w:val="Compact"/>
              <w:spacing w:before="36" w:after="36"/>
              <w:rPr/>
            </w:pPr>
            <w:r>
              <w:rPr/>
              <w:t>Intercept</w:t>
            </w:r>
          </w:p>
        </w:tc>
        <w:tc>
          <w:tcPr>
            <w:tcW w:w="2880" w:type="dxa"/>
            <w:tcBorders/>
            <w:shd w:fill="FFFFFF" w:val="clear"/>
          </w:tcPr>
          <w:p>
            <w:pPr>
              <w:pStyle w:val="Compact"/>
              <w:spacing w:before="36" w:after="36"/>
              <w:rPr/>
            </w:pPr>
            <w:r>
              <w:rPr/>
              <w:t>-0.252</w:t>
            </w:r>
          </w:p>
        </w:tc>
        <w:tc>
          <w:tcPr>
            <w:tcW w:w="2880" w:type="dxa"/>
            <w:tcBorders/>
            <w:shd w:fill="FFFFFF" w:val="clear"/>
          </w:tcPr>
          <w:p>
            <w:pPr>
              <w:pStyle w:val="Compact"/>
              <w:spacing w:before="36" w:after="36"/>
              <w:rPr/>
            </w:pPr>
            <w:r>
              <w:rPr/>
              <w:t>-1.228; 0.724</w:t>
            </w:r>
          </w:p>
        </w:tc>
      </w:tr>
      <w:tr>
        <w:trPr/>
        <w:tc>
          <w:tcPr>
            <w:tcW w:w="2880" w:type="dxa"/>
            <w:tcBorders/>
            <w:shd w:fill="FFFFFF" w:val="clear"/>
          </w:tcPr>
          <w:p>
            <w:pPr>
              <w:pStyle w:val="Compact"/>
              <w:spacing w:before="36" w:after="36"/>
              <w:rPr/>
            </w:pPr>
            <w:r>
              <w:rPr/>
              <w:t>Non-DECREASE</w:t>
            </w:r>
          </w:p>
        </w:tc>
        <w:tc>
          <w:tcPr>
            <w:tcW w:w="2880" w:type="dxa"/>
            <w:tcBorders/>
            <w:shd w:fill="FFFFFF" w:val="clear"/>
          </w:tcPr>
          <w:p>
            <w:pPr>
              <w:pStyle w:val="Compact"/>
              <w:spacing w:before="36" w:after="36"/>
              <w:rPr/>
            </w:pPr>
            <w:r>
              <w:rPr/>
              <w:t>-</w:t>
            </w:r>
          </w:p>
        </w:tc>
        <w:tc>
          <w:tcPr>
            <w:tcW w:w="2880" w:type="dxa"/>
            <w:tcBorders/>
            <w:shd w:fill="FFFFFF" w:val="clear"/>
          </w:tcPr>
          <w:p>
            <w:pPr>
              <w:pStyle w:val="Compact"/>
              <w:spacing w:before="36" w:after="36"/>
              <w:rPr/>
            </w:pPr>
            <w:r>
              <w:rPr/>
              <w:t>-</w:t>
            </w:r>
          </w:p>
        </w:tc>
      </w:tr>
      <w:tr>
        <w:trPr/>
        <w:tc>
          <w:tcPr>
            <w:tcW w:w="2880" w:type="dxa"/>
            <w:tcBorders/>
            <w:shd w:fill="FFFFFF" w:val="clear"/>
          </w:tcPr>
          <w:p>
            <w:pPr>
              <w:pStyle w:val="Compact"/>
              <w:spacing w:before="36" w:after="36"/>
              <w:rPr/>
            </w:pPr>
            <w:r>
              <w:rPr/>
              <w:t>DECREASE</w:t>
            </w:r>
          </w:p>
        </w:tc>
        <w:tc>
          <w:tcPr>
            <w:tcW w:w="2880" w:type="dxa"/>
            <w:tcBorders/>
            <w:shd w:fill="FFFFFF" w:val="clear"/>
          </w:tcPr>
          <w:p>
            <w:pPr>
              <w:pStyle w:val="Compact"/>
              <w:spacing w:before="36" w:after="36"/>
              <w:rPr/>
            </w:pPr>
            <w:r>
              <w:rPr/>
              <w:t>-1.765</w:t>
            </w:r>
          </w:p>
        </w:tc>
        <w:tc>
          <w:tcPr>
            <w:tcW w:w="2880" w:type="dxa"/>
            <w:tcBorders/>
            <w:shd w:fill="FFFFFF" w:val="clear"/>
          </w:tcPr>
          <w:p>
            <w:pPr>
              <w:pStyle w:val="Compact"/>
              <w:spacing w:before="36" w:after="36"/>
              <w:rPr/>
            </w:pPr>
            <w:r>
              <w:rPr/>
              <w:t>-5.05; 1.519</w:t>
            </w:r>
          </w:p>
        </w:tc>
      </w:tr>
      <w:tr>
        <w:trPr/>
        <w:tc>
          <w:tcPr>
            <w:tcW w:w="2880" w:type="dxa"/>
            <w:tcBorders/>
            <w:shd w:fill="FFFFFF" w:val="clear"/>
          </w:tcPr>
          <w:p>
            <w:pPr>
              <w:pStyle w:val="Compact"/>
              <w:spacing w:before="36" w:after="36"/>
              <w:rPr/>
            </w:pPr>
            <w:r>
              <w:rPr/>
              <w:t>Atenolol</w:t>
            </w:r>
          </w:p>
        </w:tc>
        <w:tc>
          <w:tcPr>
            <w:tcW w:w="2880" w:type="dxa"/>
            <w:tcBorders/>
            <w:shd w:fill="FFFFFF" w:val="clear"/>
          </w:tcPr>
          <w:p>
            <w:pPr>
              <w:pStyle w:val="Compact"/>
              <w:spacing w:before="36" w:after="36"/>
              <w:rPr/>
            </w:pPr>
            <w:r>
              <w:rPr/>
              <w:t>-</w:t>
            </w:r>
          </w:p>
        </w:tc>
        <w:tc>
          <w:tcPr>
            <w:tcW w:w="2880" w:type="dxa"/>
            <w:tcBorders/>
            <w:shd w:fill="FFFFFF" w:val="clear"/>
          </w:tcPr>
          <w:p>
            <w:pPr>
              <w:pStyle w:val="Compact"/>
              <w:spacing w:before="36" w:after="36"/>
              <w:rPr/>
            </w:pPr>
            <w:r>
              <w:rPr/>
              <w:t>-</w:t>
            </w:r>
          </w:p>
        </w:tc>
      </w:tr>
      <w:tr>
        <w:trPr/>
        <w:tc>
          <w:tcPr>
            <w:tcW w:w="2880" w:type="dxa"/>
            <w:tcBorders/>
            <w:shd w:fill="FFFFFF" w:val="clear"/>
          </w:tcPr>
          <w:p>
            <w:pPr>
              <w:pStyle w:val="Compact"/>
              <w:spacing w:before="36" w:after="36"/>
              <w:rPr/>
            </w:pPr>
            <w:r>
              <w:rPr/>
              <w:t>Bisoprolol</w:t>
            </w:r>
          </w:p>
        </w:tc>
        <w:tc>
          <w:tcPr>
            <w:tcW w:w="2880" w:type="dxa"/>
            <w:tcBorders/>
            <w:shd w:fill="FFFFFF" w:val="clear"/>
          </w:tcPr>
          <w:p>
            <w:pPr>
              <w:pStyle w:val="Compact"/>
              <w:spacing w:before="36" w:after="36"/>
              <w:rPr/>
            </w:pPr>
            <w:r>
              <w:rPr/>
              <w:t>1.342</w:t>
            </w:r>
          </w:p>
        </w:tc>
        <w:tc>
          <w:tcPr>
            <w:tcW w:w="2880" w:type="dxa"/>
            <w:tcBorders/>
            <w:shd w:fill="FFFFFF" w:val="clear"/>
          </w:tcPr>
          <w:p>
            <w:pPr>
              <w:pStyle w:val="Compact"/>
              <w:spacing w:before="36" w:after="36"/>
              <w:rPr/>
            </w:pPr>
            <w:r>
              <w:rPr/>
              <w:t>-2.015; 4.698</w:t>
            </w:r>
          </w:p>
        </w:tc>
      </w:tr>
      <w:tr>
        <w:trPr/>
        <w:tc>
          <w:tcPr>
            <w:tcW w:w="2880" w:type="dxa"/>
            <w:tcBorders/>
            <w:shd w:fill="FFFFFF" w:val="clear"/>
          </w:tcPr>
          <w:p>
            <w:pPr>
              <w:pStyle w:val="Compact"/>
              <w:spacing w:before="36" w:after="36"/>
              <w:rPr/>
            </w:pPr>
            <w:r>
              <w:rPr/>
              <w:t>Metoprolol</w:t>
            </w:r>
          </w:p>
        </w:tc>
        <w:tc>
          <w:tcPr>
            <w:tcW w:w="2880" w:type="dxa"/>
            <w:tcBorders/>
            <w:shd w:fill="FFFFFF" w:val="clear"/>
          </w:tcPr>
          <w:p>
            <w:pPr>
              <w:pStyle w:val="Compact"/>
              <w:spacing w:before="36" w:after="36"/>
              <w:rPr/>
            </w:pPr>
            <w:r>
              <w:rPr/>
              <w:t>0.517</w:t>
            </w:r>
          </w:p>
        </w:tc>
        <w:tc>
          <w:tcPr>
            <w:tcW w:w="2880" w:type="dxa"/>
            <w:tcBorders/>
            <w:shd w:fill="FFFFFF" w:val="clear"/>
          </w:tcPr>
          <w:p>
            <w:pPr>
              <w:pStyle w:val="Compact"/>
              <w:spacing w:before="36" w:after="36"/>
              <w:rPr/>
            </w:pPr>
            <w:r>
              <w:rPr/>
              <w:t>-0.49; 1.523</w:t>
            </w:r>
          </w:p>
        </w:tc>
      </w:tr>
      <w:tr>
        <w:trPr/>
        <w:tc>
          <w:tcPr>
            <w:tcW w:w="2880" w:type="dxa"/>
            <w:tcBorders/>
            <w:shd w:fill="FFFFFF" w:val="clear"/>
          </w:tcPr>
          <w:p>
            <w:pPr>
              <w:pStyle w:val="Compact"/>
              <w:spacing w:before="36" w:after="36"/>
              <w:rPr/>
            </w:pPr>
            <w:r>
              <w:rPr/>
              <w:t>Propranolol</w:t>
            </w:r>
          </w:p>
        </w:tc>
        <w:tc>
          <w:tcPr>
            <w:tcW w:w="2880" w:type="dxa"/>
            <w:tcBorders/>
            <w:shd w:fill="FFFFFF" w:val="clear"/>
          </w:tcPr>
          <w:p>
            <w:pPr>
              <w:pStyle w:val="Compact"/>
              <w:spacing w:before="36" w:after="36"/>
              <w:rPr/>
            </w:pPr>
            <w:r>
              <w:rPr/>
              <w:t>0.783</w:t>
            </w:r>
          </w:p>
        </w:tc>
        <w:tc>
          <w:tcPr>
            <w:tcW w:w="2880" w:type="dxa"/>
            <w:tcBorders/>
            <w:shd w:fill="FFFFFF" w:val="clear"/>
          </w:tcPr>
          <w:p>
            <w:pPr>
              <w:pStyle w:val="Compact"/>
              <w:spacing w:before="36" w:after="36"/>
              <w:rPr/>
            </w:pPr>
            <w:r>
              <w:rPr/>
              <w:t>-1.5; 3.065</w:t>
            </w:r>
          </w:p>
        </w:tc>
      </w:tr>
    </w:tbl>
    <w:p>
      <w:pPr>
        <w:pStyle w:val="Heading2"/>
        <w:rPr/>
      </w:pPr>
      <w:bookmarkStart w:id="8" w:name="step-2-evaluating-the-veracity-of-decrea"/>
      <w:bookmarkEnd w:id="8"/>
      <w:r>
        <w:rPr/>
        <w:t xml:space="preserve">Step 2: </w:t>
      </w:r>
      <w:ins w:id="98" w:author="Molly Cranston" w:date="2017-09-06T09:45:00Z">
        <w:r>
          <w:rPr/>
          <w:t>E</w:t>
        </w:r>
      </w:ins>
      <w:del w:id="99" w:author="Molly Cranston" w:date="2017-09-06T09:45:00Z">
        <w:r>
          <w:rPr/>
          <w:delText>e</w:delText>
        </w:r>
      </w:del>
      <w:r>
        <w:rPr/>
        <w:t>valuating the veracity of DECREASE studies</w:t>
      </w:r>
    </w:p>
    <w:p>
      <w:pPr>
        <w:pStyle w:val="FirstParagraph"/>
        <w:rPr/>
      </w:pPr>
      <w:r>
        <w:rPr/>
        <w:t>Based on the effect estimates for the non-DECREASE trials from Step 1, we estimated the probability that the observed effects from the DECREASE studies (or more extreme) occurred naturally. We assumed that the non-DECREASE studies estimated the true effect distribution of perioperative beta-blockade on mortality, not perturbed by publication bias due to statistical (non)significance. Publication bias was assumed to not be a problem because a substantial number of nonsignificant effects are included in the dataset (9 of 11 results are nonsignificant). Based on this effect distribution, we estimated the veracity of the DECREASE trials separately, which is the estimated probability of the observed data (or more extreme) under a given true effect</w:t>
      </w:r>
      <w:r>
        <w:rPr>
          <w:vertAlign w:val="superscript"/>
        </w:rPr>
        <w:t>19</w:t>
      </w:r>
      <w:r>
        <w:rPr/>
        <w:t>.</w:t>
      </w:r>
    </w:p>
    <w:p>
      <w:pPr>
        <w:pStyle w:val="Heading3"/>
        <w:rPr/>
      </w:pPr>
      <w:bookmarkStart w:id="9" w:name="method"/>
      <w:bookmarkEnd w:id="9"/>
      <w:r>
        <w:rPr/>
        <w:t>Method</w:t>
      </w:r>
    </w:p>
    <w:p>
      <w:pPr>
        <w:pStyle w:val="FirstParagraph"/>
        <w:rPr/>
      </w:pPr>
      <w:r>
        <w:rPr/>
        <w:t xml:space="preserve">Based on the estimated effect distribution from the non-DECREASE trials, we calculated the probability of each DECREASE trial result, or a more extreme result. In other words, we computed the two-tailed </w:t>
      </w:r>
      <w:r>
        <w:rPr/>
      </w:r>
      <m:oMath xmlns:m="http://schemas.openxmlformats.org/officeDocument/2006/math">
        <m:r>
          <w:rPr>
            <w:rFonts w:ascii="Cambria Math" w:hAnsi="Cambria Math"/>
          </w:rPr>
          <m:t xml:space="preserve">p</m:t>
        </m:r>
      </m:oMath>
      <w:r>
        <w:rPr/>
        <w:t>-value for the null hypothesis that the DECREASE trials arose from the same effect distribution as the non-DECREASE trials (</w:t>
      </w:r>
      <w:r>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μ</m:t>
            </m:r>
          </m:e>
          <m:sub>
            <m:sSub>
              <m:e>
                <m:bar>
                  <m:barPr>
                    <m:pos m:val="top"/>
                  </m:barPr>
                  <m:e>
                    <m:r>
                      <w:rPr>
                        <w:rFonts w:ascii="Cambria Math" w:hAnsi="Cambria Math"/>
                      </w:rPr>
                      <m:t xml:space="preserve">x</m:t>
                    </m:r>
                  </m:e>
                </m:bar>
              </m:e>
              <m:sub>
                <m:r>
                  <w:rPr>
                    <w:rFonts w:ascii="Cambria Math" w:hAnsi="Cambria Math"/>
                  </w:rPr>
                  <m:t xml:space="preserve">1</m:t>
                </m:r>
              </m:sub>
            </m:sSub>
            <m:r>
              <w:rPr>
                <w:rFonts w:ascii="Cambria Math" w:hAnsi="Cambria Math"/>
              </w:rPr>
              <m:t xml:space="preserve">−</m:t>
            </m:r>
            <m:sSub>
              <m:e>
                <m:bar>
                  <m:barPr>
                    <m:pos m:val="top"/>
                  </m:barPr>
                  <m:e>
                    <m:r>
                      <w:rPr>
                        <w:rFonts w:ascii="Cambria Math" w:hAnsi="Cambria Math"/>
                      </w:rPr>
                      <m:t xml:space="preserve">x</m:t>
                    </m:r>
                  </m:e>
                </m:bar>
              </m:e>
              <m:sub>
                <m:r>
                  <w:rPr>
                    <w:rFonts w:ascii="Cambria Math" w:hAnsi="Cambria Math"/>
                  </w:rPr>
                  <m:t xml:space="preserve">2</m:t>
                </m:r>
              </m:sub>
            </m:sSub>
          </m:sub>
        </m:sSub>
        <m:r>
          <w:rPr>
            <w:rFonts w:ascii="Cambria Math" w:hAnsi="Cambria Math"/>
          </w:rPr>
          <m:t xml:space="preserve">=</m:t>
        </m:r>
        <m:r>
          <w:rPr>
            <w:rFonts w:ascii="Cambria Math" w:hAnsi="Cambria Math"/>
          </w:rPr>
          <m:t xml:space="preserve">0</m:t>
        </m:r>
      </m:oMath>
      <w:r>
        <w:rPr/>
        <w:t>). To this end, we applied a Welch t-test</w:t>
      </w:r>
      <w:r>
        <w:rPr>
          <w:vertAlign w:val="superscript"/>
        </w:rPr>
        <w:t>20</w:t>
      </w:r>
      <w:r>
        <w:rPr/>
        <w:t>. As means</w:t>
      </w:r>
      <w:ins w:id="100" w:author="Molly Cranston" w:date="2017-09-06T09:46:00Z">
        <w:r>
          <w:rPr/>
          <w:t>,</w:t>
        </w:r>
      </w:ins>
      <w:r>
        <w:rPr/>
        <w:t xml:space="preserve"> we used the observed log RR for the DECREASE trials (i.e., DECREASE-I: -1.44; DECREASE-IV: -0.452) and the meta-analyzed log RR for the non-DECREASE trials (i.e., 0.243). As standard deviations</w:t>
      </w:r>
      <w:ins w:id="101" w:author="Molly Cranston" w:date="2017-09-06T09:46:00Z">
        <w:r>
          <w:rPr/>
          <w:t>,</w:t>
        </w:r>
      </w:ins>
      <w:r>
        <w:rPr/>
        <w:t xml:space="preserve"> we used the standard error for the DECREASE trials (i.e., DECREASE-I: 0.061; DECREASE-IV: 0.018) and the standard error of the estimated log RR for the non-DECREASE trials (i.e., 0.002). We initially preregistered that the DECREASE trials would be regarded as fixed in the computation of the veracity, which was erroneous because these also have their own standard error; hence, we applied the Welch test to take into account the uncertainty in the estimates of both the DECREASE and non-DECREASE trials.</w:t>
      </w:r>
    </w:p>
    <w:p>
      <w:pPr>
        <w:pStyle w:val="Heading3"/>
        <w:rPr/>
      </w:pPr>
      <w:bookmarkStart w:id="10" w:name="results-1"/>
      <w:bookmarkEnd w:id="10"/>
      <w:r>
        <w:rPr/>
        <w:t>Results</w:t>
      </w:r>
    </w:p>
    <w:p>
      <w:pPr>
        <w:pStyle w:val="FirstParagraph"/>
        <w:rPr/>
      </w:pPr>
      <w:r>
        <w:rPr/>
        <w:t>Results indicate that the DECREASE trials are highly unlikely under the estimated effect distribution from the non-DECREASE trials. More specifically, the results from DECREASE-I (or more extreme) have a probability of 1 in 10 000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m:t>
        </m:r>
        <m:r>
          <w:rPr>
            <w:rFonts w:ascii="Cambria Math" w:hAnsi="Cambria Math"/>
          </w:rPr>
          <m:t xml:space="preserve">6.75</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0.000145</m:t>
        </m:r>
      </m:oMath>
      <w:r>
        <w:rPr/>
        <w:t>) and the results from DECREASE-IV (or more extreme) have a probability of 1 in 1000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8</m:t>
            </m:r>
          </m:e>
        </m:d>
        <m:r>
          <w:rPr>
            <w:rFonts w:ascii="Cambria Math" w:hAnsi="Cambria Math"/>
          </w:rPr>
          <m:t xml:space="preserve">=</m:t>
        </m:r>
        <m:r>
          <w:rPr>
            <w:rFonts w:ascii="Cambria Math" w:hAnsi="Cambria Math"/>
          </w:rPr>
          <m:t xml:space="preserve">−</m:t>
        </m:r>
        <m:r>
          <w:rPr>
            <w:rFonts w:ascii="Cambria Math" w:hAnsi="Cambria Math"/>
          </w:rPr>
          <m:t xml:space="preserve">4.996</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0.0010587</m:t>
        </m:r>
      </m:oMath>
      <w:r>
        <w:rPr/>
        <w:t xml:space="preserve">). This indicates that the DECREASE trial results are unlikely to have come from the same population effect distribution as the non-DECREASE trials. Moreover, observing two of such extremely unlikely results jointly, as in the DECREASE trials, would occur in only 2 out of 10 million sets of two trials (i.e., </w:t>
      </w:r>
      <w:r>
        <w:rPr/>
      </w:r>
      <m:oMath xmlns:m="http://schemas.openxmlformats.org/officeDocument/2006/math">
        <m:r>
          <w:rPr>
            <w:rFonts w:ascii="Cambria Math" w:hAnsi="Cambria Math"/>
          </w:rPr>
          <m:t xml:space="preserve">0.0000002</m:t>
        </m:r>
      </m:oMath>
      <w:r>
        <w:rPr/>
        <w:t>) according to this model. Hence, this result indicates that the DECREASE trials are severely different from the non-DECREASE trials.</w:t>
      </w:r>
    </w:p>
    <w:p>
      <w:pPr>
        <w:pStyle w:val="TextBody"/>
        <w:rPr/>
      </w:pPr>
      <w:r>
        <w:rPr/>
        <w:t xml:space="preserve">Results from Step 1 indicated that no between-trial variance (i.e., homogeneity; </w:t>
      </w:r>
      <w:r>
        <w:rPr/>
      </w:r>
      <m:oMath xmlns:m="http://schemas.openxmlformats.org/officeDocument/2006/math">
        <m:sSup>
          <m:e>
            <m:r>
              <w:rPr>
                <w:rFonts w:ascii="Cambria Math" w:hAnsi="Cambria Math"/>
              </w:rPr>
              <m:t xml:space="preserve">τ</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t>) of the effects was observed; given the small number of trials included (i.e., 9)</w:t>
      </w:r>
      <w:ins w:id="102" w:author="Molly Cranston" w:date="2017-09-06T10:27:00Z">
        <w:r>
          <w:rPr/>
          <w:t>; however,</w:t>
        </w:r>
      </w:ins>
      <w:r>
        <w:rPr/>
        <w:t xml:space="preserve"> this estimate is highly uncertain</w:t>
      </w:r>
      <w:del w:id="103" w:author="Molly Cranston" w:date="2017-09-06T10:27:00Z">
        <w:r>
          <w:rPr/>
          <w:delText>, however</w:delText>
        </w:r>
      </w:del>
      <w:r>
        <w:rPr/>
        <w:t xml:space="preserve">. The total </w:t>
      </w:r>
      <w:r>
        <w:rPr/>
      </w:r>
      <m:oMath xmlns:m="http://schemas.openxmlformats.org/officeDocument/2006/math">
        <m:r>
          <w:rPr>
            <w:rFonts w:ascii="Cambria Math" w:hAnsi="Cambria Math"/>
          </w:rPr>
          <m:t xml:space="preserve">N</m:t>
        </m:r>
      </m:oMath>
      <w:r>
        <w:rPr/>
        <w:t xml:space="preserve"> across the non-DECREASE trials was 10529. We conducted sensitivity analyses to see how dependent results are on the heterogeneity estimate (not preregistered; </w:t>
      </w:r>
      <w:hyperlink r:id="rId12">
        <w:r>
          <w:rPr>
            <w:rStyle w:val="InternetLink"/>
          </w:rPr>
          <w:t>osf.io/vnmzc</w:t>
        </w:r>
      </w:hyperlink>
      <w:r>
        <w:rPr/>
        <w:t xml:space="preserve">). Fixing the variance estimate </w:t>
      </w:r>
      <w:r>
        <w:rPr/>
      </w:r>
      <m:oMath xmlns:m="http://schemas.openxmlformats.org/officeDocument/2006/math">
        <m:sSup>
          <m:e>
            <m:r>
              <w:rPr>
                <w:rFonts w:ascii="Cambria Math" w:hAnsi="Cambria Math"/>
              </w:rPr>
              <m:t xml:space="preserve">τ</m:t>
            </m:r>
          </m:e>
          <m:sup>
            <m:r>
              <w:rPr>
                <w:rFonts w:ascii="Cambria Math" w:hAnsi="Cambria Math"/>
              </w:rPr>
              <m:t xml:space="preserve">2</m:t>
            </m:r>
          </m:sup>
        </m:sSup>
      </m:oMath>
      <w:r>
        <w:rPr/>
        <w:t xml:space="preserve"> to .5, indicates that the probability of observing the DECREASE trials jointly is approximately 1.2 out of 100 000 (see Figure 1). To put these numbers into context, a variance of 0.25 would suggest that results of perioperative beta-blockade vary substantially due to contextual circumstances of the study, even if perioperative beta-blockade has no effect whatsoever (RRs between 0.779 and 1.284 in ~64% of the cases).</w:t>
      </w:r>
    </w:p>
    <w:p>
      <w:pPr>
        <w:pStyle w:val="FigurewithCaption"/>
        <w:rPr/>
      </w:pPr>
      <w:r>
        <w:rPr/>
        <w:drawing>
          <wp:inline distT="0" distB="0" distL="0" distR="0">
            <wp:extent cx="3810000" cy="2540000"/>
            <wp:effectExtent l="0" t="0" r="0" b="0"/>
            <wp:docPr id="1" name="Picture" descr="Sensitivity analyses for the p-value that indicates the probability of observing the results from the DECREASE studies, or more extreme results, based on the estimated true effect (non-DECREASE trials) and the accompanying variance est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nsitivity analyses for the p-value that indicates the probability of observing the results from the DECREASE studies, or more extreme results, based on the estimated true effect (non-DECREASE trials) and the accompanying variance estimate."/>
                    <pic:cNvPicPr>
                      <a:picLocks noChangeAspect="1" noChangeArrowheads="1"/>
                    </pic:cNvPicPr>
                  </pic:nvPicPr>
                  <pic:blipFill>
                    <a:blip r:embed="rId13"/>
                    <a:stretch>
                      <a:fillRect/>
                    </a:stretch>
                  </pic:blipFill>
                  <pic:spPr bwMode="auto">
                    <a:xfrm>
                      <a:off x="0" y="0"/>
                      <a:ext cx="3810000" cy="2540000"/>
                    </a:xfrm>
                    <a:prstGeom prst="rect">
                      <a:avLst/>
                    </a:prstGeom>
                  </pic:spPr>
                </pic:pic>
              </a:graphicData>
            </a:graphic>
          </wp:inline>
        </w:drawing>
      </w:r>
    </w:p>
    <w:p>
      <w:pPr>
        <w:pStyle w:val="ImageCaption"/>
        <w:rPr/>
      </w:pPr>
      <w:ins w:id="104" w:author="Molly Cranston" w:date="2017-09-05T12:04:00Z">
        <w:r>
          <w:rPr>
            <w:i w:val="false"/>
          </w:rPr>
          <w:t xml:space="preserve">Figure 1: </w:t>
        </w:r>
      </w:ins>
      <w:r>
        <w:rPr>
          <w:i w:val="false"/>
          <w:rPrChange w:id="0" w:author="Molly Cranston" w:date="2017-09-06T10:28:00Z"/>
        </w:rPr>
        <w:t>Sensitivity analyses for the p-value that indicates the probability of observing the results from the DECREASE studies, or more extreme results, based on the estimated true effect (non-DECREASE trials) and the accompanying variance estimate.</w:t>
      </w:r>
    </w:p>
    <w:p>
      <w:pPr>
        <w:pStyle w:val="Heading2"/>
        <w:rPr/>
      </w:pPr>
      <w:bookmarkStart w:id="11" w:name="step-3-estimating-the-amount-of-manipula"/>
      <w:bookmarkEnd w:id="11"/>
      <w:r>
        <w:rPr/>
        <w:t xml:space="preserve">Step 3: </w:t>
      </w:r>
      <w:ins w:id="106" w:author="Molly Cranston" w:date="2017-09-06T10:28:00Z">
        <w:r>
          <w:rPr/>
          <w:t>E</w:t>
        </w:r>
      </w:ins>
      <w:del w:id="107" w:author="Molly Cranston" w:date="2017-09-06T10:28:00Z">
        <w:r>
          <w:rPr/>
          <w:delText>e</w:delText>
        </w:r>
      </w:del>
      <w:r>
        <w:rPr/>
        <w:t>stimating the amount of manipulated data</w:t>
      </w:r>
    </w:p>
    <w:p>
      <w:pPr>
        <w:pStyle w:val="FirstParagraph"/>
        <w:rPr/>
      </w:pPr>
      <w:r>
        <w:rPr/>
        <w:t>We estimated the number of data points that would need to be manipulated to arrive at the estimates from the DECREASE trials, given that the non-DECREASE trials represent the true effect of perioperative beta-blockade. In contrast to Step 2, which assumes no data manipulation occurred and that the DECREASE trials occurred naturally from the same effect distribution as the non-DECREASE trials, Step 3 assumes that the DECREASE trials might in fact contain manipulated data. The estimates from Step 3 provide an indication of the extent of potential data manipulation in the DECREASE studies</w:t>
      </w:r>
      <w:r>
        <w:rPr>
          <w:vertAlign w:val="superscript"/>
        </w:rPr>
        <w:t>4–6,9</w:t>
      </w:r>
      <w:r>
        <w:rPr/>
        <w:t>.</w:t>
      </w:r>
    </w:p>
    <w:p>
      <w:pPr>
        <w:pStyle w:val="Heading3"/>
        <w:rPr/>
      </w:pPr>
      <w:bookmarkStart w:id="12" w:name="method-1"/>
      <w:bookmarkEnd w:id="12"/>
      <w:r>
        <w:rPr/>
        <w:t>Method</w:t>
      </w:r>
    </w:p>
    <w:p>
      <w:pPr>
        <w:pStyle w:val="FirstParagraph"/>
        <w:rPr/>
      </w:pPr>
      <w:r>
        <w:rPr/>
        <w:t>In order to estimate the number of manipulated data points, we first estimated the probability of perioperative mortality (in log odds) in each trial arm for each trail stratum. As such, we estimate mortality odds four times: once per condition (beta-blocker or control) per trial stratum (DECREASE- and non-DECREASE trials). For all four combinations of condition and trial type, we ran a meta-analysis applying similar methods used in Step 1, resulting in four meta-analytic absolute mortality estimates with corresponding effect variances. Throughout the simulations, we used the point estimates (i.e., fixed effect) to simulate genuine</w:t>
      </w:r>
      <w:del w:id="108" w:author="Molly Cranston" w:date="2017-09-06T10:29:00Z">
        <w:r>
          <w:rPr/>
          <w:delText>-</w:delText>
        </w:r>
      </w:del>
      <w:r>
        <w:rPr/>
        <w:t xml:space="preserve"> and manipulated data, but supplemented this by using distribution estimates (i.e., random effects) as sensitivity analyses.</w:t>
      </w:r>
    </w:p>
    <w:p>
      <w:pPr>
        <w:pStyle w:val="TextBody"/>
        <w:rPr/>
      </w:pPr>
      <w:r>
        <w:rPr/>
        <w:t>We applied the inversion method to estimate the number of manipulated data points in the DECREASE trials</w:t>
      </w:r>
      <w:r>
        <w:rPr>
          <w:vertAlign w:val="superscript"/>
        </w:rPr>
        <w:t>21</w:t>
      </w:r>
      <w:r>
        <w:rPr/>
        <w:t xml:space="preserve">. We assumed that if data are manipulated, each data point is manipulated in the same way and to the same extent. The inversion method iteratively hypothesizes that </w:t>
      </w:r>
      <w:r>
        <w:rPr>
          <w:i/>
        </w:rPr>
        <w:t>X</w:t>
      </w:r>
      <w:r>
        <w:rPr/>
        <w:t xml:space="preserve"> out of </w:t>
      </w:r>
      <w:r>
        <w:rPr>
          <w:i/>
        </w:rPr>
        <w:t>N</w:t>
      </w:r>
      <w:r>
        <w:rPr/>
        <w:t xml:space="preserve"> data points were manipulated (i.e., </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0,1,.</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assuming they were manipulated in the same way. For each combination of </w:t>
      </w:r>
      <w:r>
        <w:rPr>
          <w:i/>
        </w:rPr>
        <w:t>X</w:t>
      </w:r>
      <w:r>
        <w:rPr/>
        <w:t xml:space="preserve"> and trial, we simulated 10000 datasets. Each simulated dataset contained </w:t>
      </w:r>
      <w:r>
        <w:rPr>
          <w:i/>
        </w:rPr>
        <w:t>X</w:t>
      </w:r>
      <w:r>
        <w:rPr/>
        <w:t xml:space="preserve"> manipulated data points and </w:t>
      </w:r>
      <w:r>
        <w:rPr>
          <w:i/>
        </w:rPr>
        <w:t>N-X</w:t>
      </w:r>
      <w:r>
        <w:rPr/>
        <w:t xml:space="preserve"> genuine data points. For each simulated dataset (exact simulation procedure in the next paragraph), we determined the likelihood of the results </w:t>
      </w:r>
      <w:commentRangeStart w:id="3"/>
      <w:r>
        <w:rPr/>
        <w:t>with</w:t>
      </w:r>
      <w:r>
        <w:rPr/>
      </w:r>
      <w:commentRangeEnd w:id="3"/>
      <w:r>
        <w:commentReference w:id="3"/>
      </w:r>
      <w:r>
        <w:rPr/>
        <w:commentReference w:id="4"/>
      </w:r>
    </w:p>
    <w:p>
      <w:pPr>
        <w:pStyle w:val="TextBody"/>
        <w:jc w:val="center"/>
        <w:rPr/>
      </w:pPr>
      <w:r>
        <w:rPr/>
      </w:r>
      <m:oMath xmlns:m="http://schemas.openxmlformats.org/officeDocument/2006/math">
        <m:r>
          <w:rPr>
            <w:rFonts w:ascii="Cambria Math" w:hAnsi="Cambria Math"/>
          </w:rPr>
          <m:t xml:space="preserve">L</m:t>
        </m:r>
        <m:d>
          <m:dPr>
            <m:begChr m:val="("/>
            <m:endChr m:val=")"/>
          </m:dPr>
          <m:e>
            <m:r>
              <w:rPr>
                <w:rFonts w:ascii="Cambria Math" w:hAnsi="Cambria Math"/>
              </w:rPr>
              <m:t xml:space="preserve">θ</m:t>
            </m:r>
            <m:r>
              <w:rPr>
                <w:rFonts w:ascii="Cambria Math" w:hAnsi="Cambria Math"/>
              </w:rPr>
              <m:t xml:space="preserve">∨</m:t>
            </m:r>
            <m:sSub>
              <m:e>
                <m:r>
                  <w:rPr>
                    <w:rFonts w:ascii="Cambria Math" w:hAnsi="Cambria Math"/>
                  </w:rPr>
                  <m:t xml:space="preserve">π</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C</m:t>
                </m:r>
              </m:sub>
            </m:sSub>
          </m:e>
        </m:d>
        <m:r>
          <w:rPr>
            <w:rFonts w:ascii="Cambria Math" w:hAnsi="Cambria Math"/>
          </w:rPr>
          <m:t xml:space="preserve">=</m:t>
        </m:r>
        <m:sSubSup>
          <m:e>
            <m:r>
              <w:rPr>
                <w:rFonts w:ascii="Cambria Math" w:hAnsi="Cambria Math"/>
              </w:rPr>
              <m:t xml:space="preserve">π</m:t>
            </m:r>
          </m:e>
          <m:sub>
            <m:r>
              <w:rPr>
                <w:rFonts w:ascii="Cambria Math" w:hAnsi="Cambria Math"/>
              </w:rPr>
              <m:t xml:space="preserve">E</m:t>
            </m:r>
          </m:sub>
          <m:sup>
            <m:sSub>
              <m:e>
                <m:r>
                  <w:rPr>
                    <w:rFonts w:ascii="Cambria Math" w:hAnsi="Cambria Math"/>
                  </w:rPr>
                  <m:t xml:space="preserve">n</m:t>
                </m:r>
              </m:e>
              <m:sub>
                <m:r>
                  <w:rPr>
                    <w:rFonts w:ascii="Cambria Math" w:hAnsi="Cambria Math"/>
                  </w:rPr>
                  <m:t xml:space="preserve">11</m:t>
                </m:r>
              </m:sub>
            </m:sSub>
          </m:sup>
        </m:sSub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π</m:t>
            </m:r>
          </m:e>
        </m:d>
        <m:r>
          <w:rPr>
            <w:rFonts w:ascii="Cambria Math" w:hAnsi="Cambria Math"/>
          </w:rPr>
          <m:t xml:space="preserve">×</m:t>
        </m:r>
        <m:r>
          <w:rPr>
            <w:rFonts w:ascii="Cambria Math" w:hAnsi="Cambria Math"/>
          </w:rPr>
          <m:t xml:space="preserve">π</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π</m:t>
            </m:r>
          </m:e>
        </m:d>
      </m:oMath>
    </w:p>
    <w:p>
      <w:pPr>
        <w:pStyle w:val="TextBody"/>
        <w:rPr/>
      </w:pPr>
      <w:r>
        <w:rPr/>
        <w:t xml:space="preserve">where </w:t>
      </w:r>
      <w:r>
        <w:rPr/>
      </w:r>
      <m:oMath xmlns:m="http://schemas.openxmlformats.org/officeDocument/2006/math">
        <m:sSub>
          <m:e>
            <m:r>
              <w:rPr>
                <w:rFonts w:ascii="Cambria Math" w:hAnsi="Cambria Math"/>
              </w:rPr>
              <m:t xml:space="preserve">π</m:t>
            </m:r>
          </m:e>
          <m:sub>
            <m:r>
              <w:rPr>
                <w:rFonts w:ascii="Cambria Math" w:hAnsi="Cambria Math"/>
              </w:rPr>
              <m:t xml:space="preserve">E</m:t>
            </m:r>
          </m:sub>
        </m:sSub>
      </m:oMath>
      <w:r>
        <w:rPr/>
        <w:t xml:space="preserve"> indicates the mortality rate in the beta-blocker condition as drawn from the meta-analytic effect distribution (</w:t>
      </w:r>
      <w:r>
        <w:rPr/>
      </w:r>
      <m:oMath xmlns:m="http://schemas.openxmlformats.org/officeDocument/2006/math">
        <m:sSub>
          <m:e>
            <m:r>
              <w:rPr>
                <w:rFonts w:ascii="Cambria Math" w:hAnsi="Cambria Math"/>
              </w:rPr>
              <m:t xml:space="preserve">π</m:t>
            </m:r>
          </m:e>
          <m:sub>
            <m:r>
              <w:rPr>
                <w:rFonts w:ascii="Cambria Math" w:hAnsi="Cambria Math"/>
              </w:rPr>
              <m:t xml:space="preserve">C</m:t>
            </m:r>
          </m:sub>
        </m:sSub>
      </m:oMath>
      <w:r>
        <w:rPr/>
        <w:t xml:space="preserve"> indicates the mortality rate in the control condition). We estimated those parameters using the meta-analytic procedure described in the previous paragraph, resulting in the estimates depicted in Table 3. The likelihood was computed under both the manipulated effect estimates (i.e., </w:t>
      </w:r>
      <w:r>
        <w:rPr/>
      </w:r>
      <m:oMath xmlns:m="http://schemas.openxmlformats.org/officeDocument/2006/math">
        <m:sSub>
          <m:e>
            <m:r>
              <w:rPr>
                <w:rFonts w:ascii="Cambria Math" w:hAnsi="Cambria Math"/>
              </w:rPr>
              <m:t xml:space="preserve">L</m:t>
            </m:r>
          </m:e>
          <m:sub>
            <m:r>
              <w:rPr>
                <w:rFonts w:ascii="Cambria Math" w:hAnsi="Cambria Math"/>
              </w:rPr>
              <m:t xml:space="preserve">manipulated</m:t>
            </m:r>
          </m:sub>
        </m:sSub>
      </m:oMath>
      <w:r>
        <w:rPr/>
        <w:t xml:space="preserve">) and the genuine data (i.e., </w:t>
      </w:r>
      <w:r>
        <w:rPr/>
      </w:r>
      <m:oMath xmlns:m="http://schemas.openxmlformats.org/officeDocument/2006/math">
        <m:sSub>
          <m:e>
            <m:r>
              <w:rPr>
                <w:rFonts w:ascii="Cambria Math" w:hAnsi="Cambria Math"/>
              </w:rPr>
              <m:t xml:space="preserve">L</m:t>
            </m:r>
          </m:e>
          <m:sub>
            <m:r>
              <w:rPr>
                <w:rFonts w:ascii="Cambria Math" w:hAnsi="Cambria Math"/>
              </w:rPr>
              <m:t xml:space="preserve">genuine</m:t>
            </m:r>
          </m:sub>
        </m:sSub>
      </m:oMath>
      <w:r>
        <w:rPr/>
        <w:t xml:space="preserve">). Table 4 indicates which cell sizes the various </w:t>
      </w:r>
      <w:r>
        <w:rPr/>
      </w:r>
      <m:oMath xmlns:m="http://schemas.openxmlformats.org/officeDocument/2006/math">
        <m:sSub>
          <m:e>
            <m:r>
              <w:rPr>
                <w:rFonts w:ascii="Cambria Math" w:hAnsi="Cambria Math"/>
              </w:rPr>
              <m:t xml:space="preserve">n</m:t>
            </m:r>
          </m:e>
          <m:sub>
            <m:r>
              <w:rPr>
                <w:rFonts w:ascii="Cambria Math" w:hAnsi="Cambria Math"/>
              </w:rPr>
              <m:t xml:space="preserve">XX</m:t>
            </m:r>
          </m:sub>
        </m:sSub>
      </m:oMath>
      <w:r>
        <w:rPr/>
        <w:t xml:space="preserve"> refer to within the (simulated) data. After computing the likelihoods, we compared them to determine whether the simulated data were more likely to arise from the genuine trials (</w:t>
      </w:r>
      <w:r>
        <w:rPr/>
      </w:r>
      <m:oMath xmlns:m="http://schemas.openxmlformats.org/officeDocument/2006/math">
        <m:sSub>
          <m:e>
            <m:r>
              <w:rPr>
                <w:rFonts w:ascii="Cambria Math" w:hAnsi="Cambria Math"/>
              </w:rPr>
              <m:t xml:space="preserve">L</m:t>
            </m:r>
          </m:e>
          <m:sub>
            <m:r>
              <w:rPr>
                <w:rFonts w:ascii="Cambria Math" w:hAnsi="Cambria Math"/>
              </w:rPr>
              <m:t xml:space="preserve">genuine</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manipulated</m:t>
            </m:r>
          </m:sub>
        </m:sSub>
      </m:oMath>
      <w:r>
        <w:rPr/>
        <w:t>) or from the manipulated trials (</w:t>
      </w:r>
      <w:r>
        <w:rPr/>
      </w:r>
      <m:oMath xmlns:m="http://schemas.openxmlformats.org/officeDocument/2006/math">
        <m:sSub>
          <m:e>
            <m:r>
              <w:rPr>
                <w:rFonts w:ascii="Cambria Math" w:hAnsi="Cambria Math"/>
              </w:rPr>
              <m:t xml:space="preserve">L</m:t>
            </m:r>
          </m:e>
          <m:sub>
            <m:r>
              <w:rPr>
                <w:rFonts w:ascii="Cambria Math" w:hAnsi="Cambria Math"/>
              </w:rPr>
              <m:t xml:space="preserve">manipulated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genuine</m:t>
            </m:r>
          </m:sub>
        </m:sSub>
      </m:oMath>
      <w:r>
        <w:rPr/>
        <w:t xml:space="preserve">). Note that comparing the likelihoods is a minor deviation from the preregistration, where we initially planned on using </w:t>
      </w:r>
      <w:r>
        <w:rPr/>
      </w:r>
      <m:oMath xmlns:m="http://schemas.openxmlformats.org/officeDocument/2006/math">
        <m:r>
          <w:rPr>
            <w:rFonts w:ascii="Cambria Math" w:hAnsi="Cambria Math"/>
          </w:rPr>
          <m:t xml:space="preserve">p</m:t>
        </m:r>
      </m:oMath>
      <w:r>
        <w:rPr/>
        <w:t>-value comparisons (</w:t>
      </w:r>
      <w:hyperlink r:id="rId14">
        <w:r>
          <w:rPr>
            <w:rStyle w:val="InternetLink"/>
          </w:rPr>
          <w:t>osf.io/vnmzc</w:t>
        </w:r>
      </w:hyperlink>
      <w:r>
        <w:rPr/>
        <w:t>).</w:t>
      </w:r>
    </w:p>
    <w:p>
      <w:pPr>
        <w:pStyle w:val="TableCaption"/>
        <w:rPr/>
      </w:pPr>
      <w:ins w:id="109" w:author="Molly Cranston" w:date="2017-09-05T12:05:00Z">
        <w:r>
          <w:rPr>
            <w:i w:val="false"/>
          </w:rPr>
          <w:t xml:space="preserve">Table 3: </w:t>
        </w:r>
      </w:ins>
      <w:r>
        <w:rPr>
          <w:i w:val="false"/>
          <w:rPrChange w:id="0" w:author="Molly Cranston" w:date="2017-09-06T10:36:00Z"/>
        </w:rPr>
        <w:t>Mortality estimates per condition, per trial stratum. We used these parameters to estimate the number of manipulated data points with the inversion method.</w:t>
      </w:r>
    </w:p>
    <w:tbl>
      <w:tblPr>
        <w:tblW w:w="8640" w:type="dxa"/>
        <w:jc w:val="left"/>
        <w:tblInd w:w="109" w:type="dxa"/>
        <w:tblBorders/>
        <w:tblCellMar>
          <w:top w:w="0" w:type="dxa"/>
          <w:left w:w="108" w:type="dxa"/>
          <w:bottom w:w="0" w:type="dxa"/>
          <w:right w:w="108" w:type="dxa"/>
        </w:tblCellMar>
      </w:tblPr>
      <w:tblGrid>
        <w:gridCol w:w="2160"/>
        <w:gridCol w:w="2160"/>
        <w:gridCol w:w="2160"/>
        <w:gridCol w:w="2159"/>
      </w:tblGrid>
      <w:tr>
        <w:trPr/>
        <w:tc>
          <w:tcPr>
            <w:tcW w:w="2160" w:type="dxa"/>
            <w:tcBorders/>
            <w:shd w:fill="FFFFFF" w:val="clear"/>
          </w:tcPr>
          <w:p>
            <w:pPr>
              <w:pStyle w:val="Compact"/>
              <w:spacing w:before="36" w:after="36"/>
              <w:rPr/>
            </w:pPr>
            <w:r>
              <w:rPr/>
            </w:r>
          </w:p>
        </w:tc>
        <w:tc>
          <w:tcPr>
            <w:tcW w:w="2160" w:type="dxa"/>
            <w:tcBorders/>
            <w:shd w:fill="FFFFFF" w:val="clear"/>
          </w:tcPr>
          <w:p>
            <w:pPr>
              <w:pStyle w:val="Compact"/>
              <w:spacing w:before="36" w:after="36"/>
              <w:rPr/>
            </w:pPr>
            <w:r>
              <w:rPr/>
            </w:r>
          </w:p>
        </w:tc>
        <w:tc>
          <w:tcPr>
            <w:tcW w:w="2160" w:type="dxa"/>
            <w:tcBorders/>
            <w:shd w:fill="FFFFFF" w:val="clear"/>
          </w:tcPr>
          <w:p>
            <w:pPr>
              <w:pStyle w:val="Compact"/>
              <w:spacing w:before="36" w:after="36"/>
              <w:rPr/>
            </w:pPr>
            <w:r>
              <w:rPr/>
              <w:t>log(odds)</w:t>
            </w:r>
          </w:p>
        </w:tc>
        <w:tc>
          <w:tcPr>
            <w:tcW w:w="2159" w:type="dxa"/>
            <w:tcBorders/>
            <w:shd w:fill="FFFFFF" w:val="clear"/>
          </w:tcPr>
          <w:p>
            <w:pPr>
              <w:pStyle w:val="Compact"/>
              <w:spacing w:before="36" w:after="36"/>
              <w:rPr/>
            </w:pPr>
            <w:r>
              <w:rPr/>
            </w:r>
            <m:oMath xmlns:m="http://schemas.openxmlformats.org/officeDocument/2006/math">
              <m:r>
                <w:rPr>
                  <w:rFonts w:ascii="Cambria Math" w:hAnsi="Cambria Math"/>
                </w:rPr>
                <m:t xml:space="preserve">τ</m:t>
              </m:r>
            </m:oMath>
          </w:p>
        </w:tc>
      </w:tr>
      <w:tr>
        <w:trPr/>
        <w:tc>
          <w:tcPr>
            <w:tcW w:w="2160" w:type="dxa"/>
            <w:tcBorders/>
            <w:shd w:fill="FFFFFF" w:val="clear"/>
          </w:tcPr>
          <w:p>
            <w:pPr>
              <w:pStyle w:val="Compact"/>
              <w:spacing w:before="36" w:after="36"/>
              <w:rPr/>
            </w:pPr>
            <w:r>
              <w:rPr/>
              <w:t>DECREASE (k=2)</w:t>
            </w:r>
          </w:p>
        </w:tc>
        <w:tc>
          <w:tcPr>
            <w:tcW w:w="2160" w:type="dxa"/>
            <w:tcBorders/>
            <w:shd w:fill="FFFFFF" w:val="clear"/>
          </w:tcPr>
          <w:p>
            <w:pPr>
              <w:pStyle w:val="Compact"/>
              <w:spacing w:before="36" w:after="36"/>
              <w:rPr/>
            </w:pPr>
            <w:r>
              <w:rPr/>
              <w:t>Beta-blocker</w:t>
            </w:r>
          </w:p>
        </w:tc>
        <w:tc>
          <w:tcPr>
            <w:tcW w:w="2160" w:type="dxa"/>
            <w:tcBorders/>
            <w:shd w:fill="FFFFFF" w:val="clear"/>
          </w:tcPr>
          <w:p>
            <w:pPr>
              <w:pStyle w:val="Compact"/>
              <w:spacing w:before="36" w:after="36"/>
              <w:rPr/>
            </w:pPr>
            <w:r>
              <w:rPr/>
              <w:t>-3.629</w:t>
            </w:r>
          </w:p>
        </w:tc>
        <w:tc>
          <w:tcPr>
            <w:tcW w:w="2159" w:type="dxa"/>
            <w:tcBorders/>
            <w:shd w:fill="FFFFFF" w:val="clear"/>
          </w:tcPr>
          <w:p>
            <w:pPr>
              <w:pStyle w:val="Compact"/>
              <w:spacing w:before="36" w:after="36"/>
              <w:rPr/>
            </w:pPr>
            <w:r>
              <w:rPr/>
              <w:t>0.588</w:t>
            </w:r>
          </w:p>
        </w:tc>
      </w:tr>
      <w:tr>
        <w:trPr/>
        <w:tc>
          <w:tcPr>
            <w:tcW w:w="2160" w:type="dxa"/>
            <w:tcBorders/>
            <w:shd w:fill="FFFFFF" w:val="clear"/>
          </w:tcPr>
          <w:p>
            <w:pPr>
              <w:pStyle w:val="Compact"/>
              <w:spacing w:before="36" w:after="36"/>
              <w:rPr/>
            </w:pPr>
            <w:r>
              <w:rPr/>
            </w:r>
          </w:p>
        </w:tc>
        <w:tc>
          <w:tcPr>
            <w:tcW w:w="2160" w:type="dxa"/>
            <w:tcBorders/>
            <w:shd w:fill="FFFFFF" w:val="clear"/>
          </w:tcPr>
          <w:p>
            <w:pPr>
              <w:pStyle w:val="Compact"/>
              <w:spacing w:before="36" w:after="36"/>
              <w:rPr/>
            </w:pPr>
            <w:r>
              <w:rPr/>
              <w:t>Control</w:t>
            </w:r>
          </w:p>
        </w:tc>
        <w:tc>
          <w:tcPr>
            <w:tcW w:w="2160" w:type="dxa"/>
            <w:tcBorders/>
            <w:shd w:fill="FFFFFF" w:val="clear"/>
          </w:tcPr>
          <w:p>
            <w:pPr>
              <w:pStyle w:val="Compact"/>
              <w:spacing w:before="36" w:after="36"/>
              <w:rPr/>
            </w:pPr>
            <w:r>
              <w:rPr/>
              <w:t>-2.498</w:t>
            </w:r>
          </w:p>
        </w:tc>
        <w:tc>
          <w:tcPr>
            <w:tcW w:w="2159" w:type="dxa"/>
            <w:tcBorders/>
            <w:shd w:fill="FFFFFF" w:val="clear"/>
          </w:tcPr>
          <w:p>
            <w:pPr>
              <w:pStyle w:val="Compact"/>
              <w:spacing w:before="36" w:after="36"/>
              <w:rPr/>
            </w:pPr>
            <w:r>
              <w:rPr/>
              <w:t>1.644</w:t>
            </w:r>
          </w:p>
        </w:tc>
      </w:tr>
      <w:tr>
        <w:trPr/>
        <w:tc>
          <w:tcPr>
            <w:tcW w:w="2160" w:type="dxa"/>
            <w:tcBorders/>
            <w:shd w:fill="FFFFFF" w:val="clear"/>
          </w:tcPr>
          <w:p>
            <w:pPr>
              <w:pStyle w:val="Compact"/>
              <w:spacing w:before="36" w:after="36"/>
              <w:rPr/>
            </w:pPr>
            <w:r>
              <w:rPr/>
              <w:t>Non-DECREASE (k=9)</w:t>
            </w:r>
          </w:p>
        </w:tc>
        <w:tc>
          <w:tcPr>
            <w:tcW w:w="2160" w:type="dxa"/>
            <w:tcBorders/>
            <w:shd w:fill="FFFFFF" w:val="clear"/>
          </w:tcPr>
          <w:p>
            <w:pPr>
              <w:pStyle w:val="Compact"/>
              <w:spacing w:before="36" w:after="36"/>
              <w:rPr/>
            </w:pPr>
            <w:r>
              <w:rPr/>
              <w:t>Beta-blocker</w:t>
            </w:r>
          </w:p>
        </w:tc>
        <w:tc>
          <w:tcPr>
            <w:tcW w:w="2160" w:type="dxa"/>
            <w:tcBorders/>
            <w:shd w:fill="FFFFFF" w:val="clear"/>
          </w:tcPr>
          <w:p>
            <w:pPr>
              <w:pStyle w:val="Compact"/>
              <w:spacing w:before="36" w:after="36"/>
              <w:rPr/>
            </w:pPr>
            <w:r>
              <w:rPr/>
              <w:t>-3.034</w:t>
            </w:r>
          </w:p>
        </w:tc>
        <w:tc>
          <w:tcPr>
            <w:tcW w:w="2159" w:type="dxa"/>
            <w:tcBorders/>
            <w:shd w:fill="FFFFFF" w:val="clear"/>
          </w:tcPr>
          <w:p>
            <w:pPr>
              <w:pStyle w:val="Compact"/>
              <w:spacing w:before="36" w:after="36"/>
              <w:rPr/>
            </w:pPr>
            <w:r>
              <w:rPr/>
              <w:t>0.712</w:t>
            </w:r>
          </w:p>
        </w:tc>
      </w:tr>
      <w:tr>
        <w:trPr/>
        <w:tc>
          <w:tcPr>
            <w:tcW w:w="2160" w:type="dxa"/>
            <w:tcBorders/>
            <w:shd w:fill="FFFFFF" w:val="clear"/>
          </w:tcPr>
          <w:p>
            <w:pPr>
              <w:pStyle w:val="Compact"/>
              <w:spacing w:before="36" w:after="36"/>
              <w:rPr/>
            </w:pPr>
            <w:r>
              <w:rPr/>
            </w:r>
          </w:p>
        </w:tc>
        <w:tc>
          <w:tcPr>
            <w:tcW w:w="2160" w:type="dxa"/>
            <w:tcBorders/>
            <w:shd w:fill="FFFFFF" w:val="clear"/>
          </w:tcPr>
          <w:p>
            <w:pPr>
              <w:pStyle w:val="Compact"/>
              <w:spacing w:before="36" w:after="36"/>
              <w:rPr/>
            </w:pPr>
            <w:r>
              <w:rPr/>
              <w:t>Control</w:t>
            </w:r>
          </w:p>
        </w:tc>
        <w:tc>
          <w:tcPr>
            <w:tcW w:w="2160" w:type="dxa"/>
            <w:tcBorders/>
            <w:shd w:fill="FFFFFF" w:val="clear"/>
          </w:tcPr>
          <w:p>
            <w:pPr>
              <w:pStyle w:val="Compact"/>
              <w:spacing w:before="36" w:after="36"/>
              <w:rPr/>
            </w:pPr>
            <w:r>
              <w:rPr/>
              <w:t>-3.208</w:t>
            </w:r>
          </w:p>
        </w:tc>
        <w:tc>
          <w:tcPr>
            <w:tcW w:w="2159" w:type="dxa"/>
            <w:tcBorders/>
            <w:shd w:fill="FFFFFF" w:val="clear"/>
          </w:tcPr>
          <w:p>
            <w:pPr>
              <w:pStyle w:val="Compact"/>
              <w:spacing w:before="36" w:after="36"/>
              <w:rPr/>
            </w:pPr>
            <w:r>
              <w:rPr/>
              <w:t>1.001</w:t>
            </w:r>
          </w:p>
        </w:tc>
      </w:tr>
    </w:tbl>
    <w:p>
      <w:pPr>
        <w:pStyle w:val="TableCaption"/>
        <w:rPr/>
      </w:pPr>
      <w:ins w:id="111" w:author="Molly Cranston" w:date="2017-09-05T12:06:00Z">
        <w:r>
          <w:rPr>
            <w:i w:val="false"/>
          </w:rPr>
          <w:t xml:space="preserve">Table 4: </w:t>
        </w:r>
      </w:ins>
      <w:r>
        <w:rPr>
          <w:i w:val="false"/>
          <w:rPrChange w:id="0" w:author="Molly Cranston" w:date="2017-09-06T10:36:00Z"/>
        </w:rPr>
        <w:t>Outcome possibilities within a simulated 2 (beta-blocker v control) by 2 (dead v alive) clinical trial.</w:t>
      </w:r>
    </w:p>
    <w:tbl>
      <w:tblPr>
        <w:tblW w:w="8640" w:type="dxa"/>
        <w:jc w:val="left"/>
        <w:tblInd w:w="109" w:type="dxa"/>
        <w:tblBorders/>
        <w:tblCellMar>
          <w:top w:w="0" w:type="dxa"/>
          <w:left w:w="108" w:type="dxa"/>
          <w:bottom w:w="0" w:type="dxa"/>
          <w:right w:w="108" w:type="dxa"/>
        </w:tblCellMar>
      </w:tblPr>
      <w:tblGrid>
        <w:gridCol w:w="2880"/>
        <w:gridCol w:w="2880"/>
        <w:gridCol w:w="2880"/>
      </w:tblGrid>
      <w:tr>
        <w:trPr/>
        <w:tc>
          <w:tcPr>
            <w:tcW w:w="2880" w:type="dxa"/>
            <w:tcBorders/>
            <w:shd w:fill="FFFFFF" w:val="clear"/>
          </w:tcPr>
          <w:p>
            <w:pPr>
              <w:pStyle w:val="Compact"/>
              <w:spacing w:before="36" w:after="36"/>
              <w:rPr/>
            </w:pPr>
            <w:r>
              <w:rPr/>
            </w:r>
          </w:p>
        </w:tc>
        <w:tc>
          <w:tcPr>
            <w:tcW w:w="2880" w:type="dxa"/>
            <w:tcBorders/>
            <w:shd w:fill="FFFFFF" w:val="clear"/>
          </w:tcPr>
          <w:p>
            <w:pPr>
              <w:pStyle w:val="Compact"/>
              <w:spacing w:before="36" w:after="36"/>
              <w:rPr/>
            </w:pPr>
            <w:r>
              <w:rPr/>
              <w:t>Dead</w:t>
            </w:r>
          </w:p>
        </w:tc>
        <w:tc>
          <w:tcPr>
            <w:tcW w:w="2880" w:type="dxa"/>
            <w:tcBorders/>
            <w:shd w:fill="FFFFFF" w:val="clear"/>
          </w:tcPr>
          <w:p>
            <w:pPr>
              <w:pStyle w:val="Compact"/>
              <w:spacing w:before="36" w:after="36"/>
              <w:rPr/>
            </w:pPr>
            <w:r>
              <w:rPr/>
              <w:t>Alive</w:t>
            </w:r>
          </w:p>
        </w:tc>
      </w:tr>
      <w:tr>
        <w:trPr/>
        <w:tc>
          <w:tcPr>
            <w:tcW w:w="2880" w:type="dxa"/>
            <w:tcBorders/>
            <w:shd w:fill="FFFFFF" w:val="clear"/>
          </w:tcPr>
          <w:p>
            <w:pPr>
              <w:pStyle w:val="Compact"/>
              <w:spacing w:before="36" w:after="36"/>
              <w:rPr/>
            </w:pPr>
            <w:r>
              <w:rPr/>
              <w:t>Beta-blockers</w:t>
            </w:r>
          </w:p>
        </w:tc>
        <w:tc>
          <w:tcPr>
            <w:tcW w:w="2880" w:type="dxa"/>
            <w:tcBorders/>
            <w:shd w:fill="FFFFFF" w:val="clear"/>
          </w:tcPr>
          <w:p>
            <w:pPr>
              <w:pStyle w:val="Compact"/>
              <w:spacing w:before="36" w:after="36"/>
              <w:rPr/>
            </w:pPr>
            <w:r>
              <w:rPr/>
            </w:r>
            <m:oMath xmlns:m="http://schemas.openxmlformats.org/officeDocument/2006/math">
              <m:sSub>
                <m:e>
                  <m:r>
                    <w:rPr>
                      <w:rFonts w:ascii="Cambria Math" w:hAnsi="Cambria Math"/>
                    </w:rPr>
                    <m:t xml:space="preserve">n</m:t>
                  </m:r>
                </m:e>
                <m:sub>
                  <m:r>
                    <w:rPr>
                      <w:rFonts w:ascii="Cambria Math" w:hAnsi="Cambria Math"/>
                    </w:rPr>
                    <m:t xml:space="preserve">11</m:t>
                  </m:r>
                </m:sub>
              </m:sSub>
            </m:oMath>
          </w:p>
        </w:tc>
        <w:tc>
          <w:tcPr>
            <w:tcW w:w="2880" w:type="dxa"/>
            <w:tcBorders/>
            <w:shd w:fill="FFFFFF" w:val="clear"/>
          </w:tcPr>
          <w:p>
            <w:pPr>
              <w:pStyle w:val="Compact"/>
              <w:spacing w:before="36" w:after="36"/>
              <w:rPr/>
            </w:pPr>
            <w:r>
              <w:rPr/>
            </w:r>
            <m:oMath xmlns:m="http://schemas.openxmlformats.org/officeDocument/2006/math">
              <m:sSub>
                <m:e>
                  <m:r>
                    <w:rPr>
                      <w:rFonts w:ascii="Cambria Math" w:hAnsi="Cambria Math"/>
                    </w:rPr>
                    <m:t xml:space="preserve">n</m:t>
                  </m:r>
                </m:e>
                <m:sub>
                  <m:r>
                    <w:rPr>
                      <w:rFonts w:ascii="Cambria Math" w:hAnsi="Cambria Math"/>
                    </w:rPr>
                    <m:t xml:space="preserve">12</m:t>
                  </m:r>
                </m:sub>
              </m:sSub>
            </m:oMath>
          </w:p>
        </w:tc>
      </w:tr>
      <w:tr>
        <w:trPr/>
        <w:tc>
          <w:tcPr>
            <w:tcW w:w="2880" w:type="dxa"/>
            <w:tcBorders/>
            <w:shd w:fill="FFFFFF" w:val="clear"/>
          </w:tcPr>
          <w:p>
            <w:pPr>
              <w:pStyle w:val="Compact"/>
              <w:spacing w:before="36" w:after="36"/>
              <w:rPr/>
            </w:pPr>
            <w:r>
              <w:rPr/>
              <w:t>Control</w:t>
            </w:r>
          </w:p>
        </w:tc>
        <w:tc>
          <w:tcPr>
            <w:tcW w:w="2880" w:type="dxa"/>
            <w:tcBorders/>
            <w:shd w:fill="FFFFFF" w:val="clear"/>
          </w:tcPr>
          <w:p>
            <w:pPr>
              <w:pStyle w:val="Compact"/>
              <w:spacing w:before="36" w:after="36"/>
              <w:rPr/>
            </w:pPr>
            <w:r>
              <w:rPr/>
            </w:r>
            <m:oMath xmlns:m="http://schemas.openxmlformats.org/officeDocument/2006/math">
              <m:sSub>
                <m:e>
                  <m:r>
                    <w:rPr>
                      <w:rFonts w:ascii="Cambria Math" w:hAnsi="Cambria Math"/>
                    </w:rPr>
                    <m:t xml:space="preserve">n</m:t>
                  </m:r>
                </m:e>
                <m:sub>
                  <m:r>
                    <w:rPr>
                      <w:rFonts w:ascii="Cambria Math" w:hAnsi="Cambria Math"/>
                    </w:rPr>
                    <m:t xml:space="preserve">21</m:t>
                  </m:r>
                </m:sub>
              </m:sSub>
            </m:oMath>
          </w:p>
        </w:tc>
        <w:tc>
          <w:tcPr>
            <w:tcW w:w="2880" w:type="dxa"/>
            <w:tcBorders/>
            <w:shd w:fill="FFFFFF" w:val="clear"/>
          </w:tcPr>
          <w:p>
            <w:pPr>
              <w:pStyle w:val="Compact"/>
              <w:spacing w:before="36" w:after="36"/>
              <w:rPr/>
            </w:pPr>
            <w:r>
              <w:rPr/>
            </w:r>
            <m:oMath xmlns:m="http://schemas.openxmlformats.org/officeDocument/2006/math">
              <m:sSub>
                <m:e>
                  <m:r>
                    <w:rPr>
                      <w:rFonts w:ascii="Cambria Math" w:hAnsi="Cambria Math"/>
                    </w:rPr>
                    <m:t xml:space="preserve">n</m:t>
                  </m:r>
                </m:e>
                <m:sub>
                  <m:r>
                    <w:rPr>
                      <w:rFonts w:ascii="Cambria Math" w:hAnsi="Cambria Math"/>
                    </w:rPr>
                    <m:t xml:space="preserve">22</m:t>
                  </m:r>
                </m:sub>
              </m:sSub>
            </m:oMath>
          </w:p>
        </w:tc>
      </w:tr>
    </w:tbl>
    <w:p>
      <w:pPr>
        <w:pStyle w:val="TextBody"/>
        <w:rPr/>
      </w:pPr>
      <w:r>
        <w:rPr/>
        <w:t xml:space="preserve">For each hypothesis of </w:t>
      </w:r>
      <w:r>
        <w:rPr>
          <w:i/>
        </w:rPr>
        <w:t>X</w:t>
      </w:r>
      <w:r>
        <w:rPr/>
        <w:t xml:space="preserve"> out of </w:t>
      </w:r>
      <w:r>
        <w:rPr>
          <w:i/>
        </w:rPr>
        <w:t>N</w:t>
      </w:r>
      <w:r>
        <w:rPr/>
        <w:t xml:space="preserve"> manipulated data points, we computed the probability that the manipulated data are more likely than the genuine data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manipulated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genuine</m:t>
                </m:r>
              </m:sub>
            </m:sSub>
          </m:e>
        </m:d>
      </m:oMath>
      <w:r>
        <w:rPr/>
        <w:t xml:space="preserve">). Based on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we computed the confidence interval for the estimated </w:t>
      </w:r>
      <w:r>
        <w:rPr/>
      </w:r>
      <m:oMath xmlns:m="http://schemas.openxmlformats.org/officeDocument/2006/math">
        <m:r>
          <w:rPr>
            <w:rFonts w:ascii="Cambria Math" w:hAnsi="Cambria Math"/>
          </w:rPr>
          <m:t xml:space="preserve">X</m:t>
        </m:r>
      </m:oMath>
      <w:r>
        <w:rPr/>
        <w:t xml:space="preserve"> manipulated data points (i.e., </w:t>
      </w:r>
      <w:r>
        <w:rPr/>
      </w:r>
      <m:oMath xmlns:m="http://schemas.openxmlformats.org/officeDocument/2006/math">
        <m:sSub>
          <m:e>
            <m:r>
              <w:rPr>
                <w:rFonts w:ascii="Cambria Math" w:hAnsi="Cambria Math"/>
              </w:rPr>
              <m:t xml:space="preserve">X</m:t>
            </m:r>
          </m:e>
          <m:sub>
            <m:r>
              <w:rPr>
                <w:rFonts w:ascii="Cambria Math" w:hAnsi="Cambria Math"/>
              </w:rPr>
              <m:t xml:space="preserve">LB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UB</m:t>
            </m:r>
          </m:sub>
        </m:sSub>
      </m:oMath>
      <w:r>
        <w:rPr/>
        <w:t xml:space="preserve">). For a 95% confidence interval, the lower bound is equal to the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closest to .025, whereas the upperbound is equal to the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closest to .975.</w:t>
      </w:r>
    </w:p>
    <w:p>
      <w:pPr>
        <w:pStyle w:val="TextBody"/>
        <w:rPr/>
      </w:pPr>
      <w:r>
        <w:rPr/>
        <w:t xml:space="preserve">We computed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for all </w:t>
      </w:r>
      <w:r>
        <w:rPr>
          <w:i/>
        </w:rPr>
        <w:t>X</w:t>
      </w:r>
      <w:r>
        <w:rPr/>
        <w:t xml:space="preserve"> out of </w:t>
      </w:r>
      <w:r>
        <w:rPr>
          <w:i/>
        </w:rPr>
        <w:t>N</w:t>
      </w:r>
      <w:r>
        <w:rPr/>
        <w:t xml:space="preserve"> manipulated data points in 10000 randomly generated datasets, which were generated in three steps. For each dataset we:</w:t>
      </w:r>
    </w:p>
    <w:p>
      <w:pPr>
        <w:pStyle w:val="Normal"/>
        <w:numPr>
          <w:ilvl w:val="0"/>
          <w:numId w:val="1"/>
        </w:numPr>
        <w:rPr/>
      </w:pPr>
      <w:r>
        <w:rPr/>
        <w:t xml:space="preserve">Sampled (across conditions, without replacement) </w:t>
      </w:r>
      <w:r>
        <w:rPr>
          <w:i/>
        </w:rPr>
        <w:t>X</w:t>
      </w:r>
      <w:r>
        <w:rPr/>
        <w:t xml:space="preserve"> fictitious participants that would be the result of data manipulation.</w:t>
      </w:r>
    </w:p>
    <w:p>
      <w:pPr>
        <w:pStyle w:val="Normal"/>
        <w:numPr>
          <w:ilvl w:val="0"/>
          <w:numId w:val="1"/>
        </w:numPr>
        <w:rPr/>
      </w:pPr>
      <w:r>
        <w:rPr/>
        <w:t>Determined the population mortality rate for each condition (i.e., for each cell based on the estimates from Table 3). The meta-analytic point estimate was used or a population effect was randomly drawn from the meta-analytic effect distribution.</w:t>
      </w:r>
    </w:p>
    <w:p>
      <w:pPr>
        <w:pStyle w:val="Normal"/>
        <w:numPr>
          <w:ilvl w:val="0"/>
          <w:numId w:val="1"/>
        </w:numPr>
        <w:rPr/>
      </w:pPr>
      <w:r>
        <w:rPr/>
        <w:t>Simulated the number of deaths for the different conditions using a binomial distribution based on the mortality rate as determined in 2, resulting in the cell counts as in Table 3.</w:t>
      </w:r>
    </w:p>
    <w:p>
      <w:pPr>
        <w:pStyle w:val="FirstParagraph"/>
        <w:rPr/>
      </w:pPr>
      <w:r>
        <w:rPr/>
        <w:t xml:space="preserve">Based on the meta-analytic effect from 2 and the cell sizes from 3, we computed the likelihoods </w:t>
      </w:r>
      <w:r>
        <w:rPr/>
      </w:r>
      <m:oMath xmlns:m="http://schemas.openxmlformats.org/officeDocument/2006/math">
        <m:sSub>
          <m:e>
            <m:r>
              <w:rPr>
                <w:rFonts w:ascii="Cambria Math" w:hAnsi="Cambria Math"/>
              </w:rPr>
              <m:t xml:space="preserve">L</m:t>
            </m:r>
          </m:e>
          <m:sub>
            <m:r>
              <w:rPr>
                <w:rFonts w:ascii="Cambria Math" w:hAnsi="Cambria Math"/>
              </w:rPr>
              <m:t xml:space="preserve">manipulated</m:t>
            </m:r>
          </m:sub>
        </m:sSub>
      </m:oMath>
      <w:r>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genuine</m:t>
            </m:r>
          </m:sub>
        </m:sSub>
      </m:oMath>
      <w:r>
        <w:rPr/>
        <w:t xml:space="preserve"> using Equation 1. As mentioned before, we computed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which indicates the probability that the data are more likely under the estimates resulting from the (allegedly) manipulated data (i.e., the DECREASE trials) than under the estimates resulting from the genuine data (i.e., the non-DECREASE trials;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L</m:t>
                </m:r>
              </m:e>
              <m:sub>
                <m:r>
                  <w:rPr>
                    <w:rFonts w:ascii="Cambria Math" w:hAnsi="Cambria Math"/>
                  </w:rPr>
                  <m:t xml:space="preserve">manipulated</m:t>
                </m:r>
              </m:sub>
            </m:sSub>
            <m:r>
              <w:rPr>
                <w:rFonts w:ascii="Cambria Math" w:hAnsi="Cambria Math"/>
              </w:rPr>
              <m:t xml:space="preserve">&gt;</m:t>
            </m:r>
            <m:sSub>
              <m:e>
                <m:r>
                  <w:rPr>
                    <w:rFonts w:ascii="Cambria Math" w:hAnsi="Cambria Math"/>
                  </w:rPr>
                  <m:t xml:space="preserve">L</m:t>
                </m:r>
              </m:e>
              <m:sub>
                <m:r>
                  <w:rPr>
                    <w:rFonts w:ascii="Cambria Math" w:hAnsi="Cambria Math"/>
                  </w:rPr>
                  <m:t xml:space="preserve">genuine</m:t>
                </m:r>
              </m:sub>
            </m:sSub>
          </m:e>
        </m:d>
      </m:oMath>
      <w:r>
        <w:rPr/>
        <w:t>).</w:t>
      </w:r>
    </w:p>
    <w:p>
      <w:pPr>
        <w:pStyle w:val="Heading3"/>
        <w:rPr/>
      </w:pPr>
      <w:bookmarkStart w:id="13" w:name="results-2"/>
      <w:bookmarkEnd w:id="13"/>
      <w:r>
        <w:rPr/>
        <w:t>Results</w:t>
      </w:r>
    </w:p>
    <w:p>
      <w:pPr>
        <w:pStyle w:val="FirstParagraph"/>
        <w:rPr/>
      </w:pPr>
      <w:r>
        <w:rPr/>
        <w:t>For DECREASE-I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112</m:t>
        </m:r>
      </m:oMath>
      <w:r>
        <w:rPr/>
        <w:t xml:space="preserve">), the 95% confidence interval for the estimated number of manipulated data points is [0 - 112] or [0 - 112] when based on a point estimate or a more uncertain distribution estimate, respectively. The left column of Figure 2 depicts the </w:t>
      </w:r>
      <w:r>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t xml:space="preserve"> per </w:t>
      </w:r>
      <w:r>
        <w:rPr>
          <w:i/>
        </w:rPr>
        <w:t>X</w:t>
      </w:r>
      <w:r>
        <w:rPr/>
        <w:t xml:space="preserve"> manipulated data points (top panel) and the bounds of the confidence interval when the degree of confidence is altered (lower panel). Staying clearly between the dotted lines in the top panel, depicting the 95% CI (top: .975; bottom: .025), it becomes apparent that the degree of uncertainty is too high to make any reasonable estimates about the number of manipulated data points with sufficient confidence. This is partly due to the small sample size of the DECREASE-I trial (i.e.,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112</m:t>
        </m:r>
      </m:oMath>
      <w:r>
        <w:rPr/>
        <w:t>) and the availability of just the summary results. Only when the degree of confidence is lowered to around 75% does the interval not span the entire sample size. As such, based on the summary results, little can be said about the extent of the data manipulation that occurred in the DECREASE-I trial, affirming the conclusions of the original committee report</w:t>
      </w:r>
      <w:r>
        <w:rPr>
          <w:vertAlign w:val="superscript"/>
        </w:rPr>
        <w:t>6</w:t>
      </w:r>
      <w:r>
        <w:rPr/>
        <w:t>.</w:t>
      </w:r>
    </w:p>
    <w:p>
      <w:pPr>
        <w:pStyle w:val="FigurewithCaption"/>
        <w:rPr/>
      </w:pPr>
      <w:r>
        <w:rPr/>
        <w:drawing>
          <wp:inline distT="0" distB="0" distL="0" distR="0">
            <wp:extent cx="3810000" cy="2540000"/>
            <wp:effectExtent l="0" t="0" r="0" b="0"/>
            <wp:docPr id="2" name="Image1" descr="Inversion method results used to estimate the number of data points manipulated in the DECREASE-I and DECREASE-IV trials. The top row panels indicate p_M (y-axis) for all X out of N manipulated data points (x-axis). The bottom row indicates the estimated interval of manipulated data points (y-axis) when varying the degree of confidence (x-axis). Dotted lines indicate the bounds for a 95 percent 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nversion method results used to estimate the number of data points manipulated in the DECREASE-I and DECREASE-IV trials. The top row panels indicate p_M (y-axis) for all X out of N manipulated data points (x-axis). The bottom row indicates the estimated interval of manipulated data points (y-axis) when varying the degree of confidence (x-axis). Dotted lines indicate the bounds for a 95 percent CI."/>
                    <pic:cNvPicPr>
                      <a:picLocks noChangeAspect="1" noChangeArrowheads="1"/>
                    </pic:cNvPicPr>
                  </pic:nvPicPr>
                  <pic:blipFill>
                    <a:blip r:embed="rId15"/>
                    <a:stretch>
                      <a:fillRect/>
                    </a:stretch>
                  </pic:blipFill>
                  <pic:spPr bwMode="auto">
                    <a:xfrm>
                      <a:off x="0" y="0"/>
                      <a:ext cx="3810000" cy="2540000"/>
                    </a:xfrm>
                    <a:prstGeom prst="rect">
                      <a:avLst/>
                    </a:prstGeom>
                  </pic:spPr>
                </pic:pic>
              </a:graphicData>
            </a:graphic>
          </wp:inline>
        </w:drawing>
      </w:r>
    </w:p>
    <w:p>
      <w:pPr>
        <w:pStyle w:val="ImageCaption"/>
        <w:rPr/>
      </w:pPr>
      <w:ins w:id="113" w:author="Molly Cranston" w:date="2017-09-05T12:06:00Z">
        <w:r>
          <w:rPr>
            <w:i w:val="false"/>
          </w:rPr>
          <w:t xml:space="preserve">Figure 2: </w:t>
        </w:r>
      </w:ins>
      <w:r>
        <w:rPr>
          <w:i w:val="false"/>
          <w:rPrChange w:id="0" w:author="Molly Cranston" w:date="2017-09-06T10:40:00Z"/>
        </w:rPr>
        <w:t xml:space="preserve">Inversion method results used to estimate the number of data points manipulated in the DECREASE-I and DECREASE-IV trials. The top row panels indicate </w:t>
      </w:r>
      <w:r>
        <w:rPr>
          <w:i w:val="false"/>
        </w:rPr>
      </w:r>
      <m:oMath xmlns:m="http://schemas.openxmlformats.org/officeDocument/2006/math">
        <m:sSub>
          <m:e>
            <m:r>
              <w:rPr>
                <w:rFonts w:ascii="Cambria Math" w:hAnsi="Cambria Math"/>
              </w:rPr>
              <m:t xml:space="preserve">p</m:t>
            </m:r>
          </m:e>
          <m:sub>
            <m:r>
              <w:rPr>
                <w:rFonts w:ascii="Cambria Math" w:hAnsi="Cambria Math"/>
              </w:rPr>
              <m:t xml:space="preserve">M</m:t>
            </m:r>
          </m:sub>
        </m:sSub>
      </m:oMath>
      <w:r>
        <w:rPr>
          <w:i w:val="false"/>
          <w:rPrChange w:id="0" w:author="Molly Cranston" w:date="2017-09-06T10:40:00Z"/>
        </w:rPr>
        <w:t xml:space="preserve"> (y-axis) for all </w:t>
      </w:r>
      <w:r>
        <w:rPr>
          <w:i w:val="false"/>
        </w:rPr>
      </w:r>
      <m:oMath xmlns:m="http://schemas.openxmlformats.org/officeDocument/2006/math">
        <m:r>
          <w:rPr>
            <w:rFonts w:ascii="Cambria Math" w:hAnsi="Cambria Math"/>
          </w:rPr>
          <m:t xml:space="preserve">X</m:t>
        </m:r>
      </m:oMath>
      <w:r>
        <w:rPr>
          <w:i w:val="false"/>
          <w:rPrChange w:id="0" w:author="Molly Cranston" w:date="2017-09-06T10:40:00Z"/>
        </w:rPr>
        <w:t xml:space="preserve"> out of </w:t>
      </w:r>
      <w:r>
        <w:rPr>
          <w:i w:val="false"/>
        </w:rPr>
      </w:r>
      <m:oMath xmlns:m="http://schemas.openxmlformats.org/officeDocument/2006/math">
        <m:r>
          <w:rPr>
            <w:rFonts w:ascii="Cambria Math" w:hAnsi="Cambria Math"/>
          </w:rPr>
          <m:t xml:space="preserve">N</m:t>
        </m:r>
      </m:oMath>
      <w:r>
        <w:rPr>
          <w:i w:val="false"/>
          <w:rPrChange w:id="0" w:author="Molly Cranston" w:date="2017-09-06T10:40:00Z"/>
        </w:rPr>
        <w:t xml:space="preserve"> manipulated data points (x-axis). The bottom row indicates the estimated interval of manipulated data points (y-axis) when varying the degree of confidence (x-axis). Dotted lines indicate the bounds for a 95 percent CI.</w:t>
      </w:r>
    </w:p>
    <w:p>
      <w:pPr>
        <w:pStyle w:val="TextBody"/>
        <w:rPr/>
      </w:pPr>
      <w:r>
        <w:rPr/>
        <w:t>For DECREASE-IV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1066</m:t>
        </m:r>
      </m:oMath>
      <w:r>
        <w:rPr/>
        <w:t xml:space="preserve">), the 95% confidence interval for the estimated number of manipulated data points is [3 - 1066] or [10 - 1066] when based on a point estimate or a more uncertain distribution estimate, respectively. The relatively minor difference between the estimates indicates that there is a high degree of confidence that data manipulation did occur based on the difference of the trial results alone. Nonetheless, the range of potentially manipulated data points is still estimated at approximately 1000; this indicates that the summary results are insufficient to provide more than an estimated lower bound. This indicates that it is possible not all data were manipulated (i.e.,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1066</m:t>
        </m:r>
      </m:oMath>
      <w:r>
        <w:rPr/>
        <w:t>)</w:t>
      </w:r>
      <w:ins w:id="118" w:author="Molly Cranston" w:date="2017-09-06T10:48:00Z">
        <w:r>
          <w:rPr/>
          <w:t>,</w:t>
        </w:r>
      </w:ins>
      <w:r>
        <w:rPr/>
        <w:t xml:space="preserve"> but at least some were, increasing the importance of well-documented data provenance to discern between genuine and falsified data.</w:t>
      </w:r>
    </w:p>
    <w:p>
      <w:pPr>
        <w:pStyle w:val="Heading1"/>
        <w:rPr/>
      </w:pPr>
      <w:bookmarkStart w:id="14" w:name="discussion"/>
      <w:bookmarkEnd w:id="14"/>
      <w:r>
        <w:rPr/>
        <w:t>Discussion</w:t>
      </w:r>
    </w:p>
    <w:p>
      <w:pPr>
        <w:pStyle w:val="FirstParagraph"/>
        <w:rPr/>
      </w:pPr>
      <w:r>
        <w:rPr/>
        <w:t>The effect of beta-blockade on perioperative mortality was already unclear based on the investigations regarding scientific integrity; our results strongly affirm that the empirical evidence from the DECREASE trials is highly discrepant from other trials supposedly studying the same effect (i.e., the effectiveness of beta-blockers in decreasing perioperative mortality). Our results indicate that the results from the DECREASE trials are nearly impossible to have arisen from the same effect inspected by the non-DECREASE trials, except when we assume at least some of the data were manipulated. As such, the scientific validity of the DECREASE-I and DECREASE-IV trials should be regarded as highly problematic and untrustworthy when assessing the effectiveness of beta-blockade on perioperative mortality if they truly investigate the same effects as the non-DECREASE trials, as is often assumed</w:t>
      </w:r>
      <w:r>
        <w:rPr>
          <w:vertAlign w:val="superscript"/>
        </w:rPr>
        <w:t>9</w:t>
      </w:r>
      <w:r>
        <w:rPr/>
        <w:t>. Nonetheless, the original papers that presented these trial results are not yet retracted</w:t>
      </w:r>
      <w:r>
        <w:rPr>
          <w:vertAlign w:val="superscript"/>
        </w:rPr>
        <w:t>2,3</w:t>
      </w:r>
      <w:r>
        <w:rPr/>
        <w:t>, despite the integrity reports</w:t>
      </w:r>
      <w:r>
        <w:rPr>
          <w:vertAlign w:val="superscript"/>
        </w:rPr>
        <w:t>4–6</w:t>
      </w:r>
      <w:r>
        <w:rPr/>
        <w:t>.</w:t>
      </w:r>
    </w:p>
    <w:p>
      <w:pPr>
        <w:pStyle w:val="TextBody"/>
        <w:rPr/>
      </w:pPr>
      <w:r>
        <w:rPr/>
        <w:t>Our approach to estimating the number of manipulated data points has one major limitation that we would like to highlight: multiplicity. For each estimated proportion of manipulated data points, there is another smaller (or larger) proportion with more (or less) extremely manipulated data points. This problem is similar to how various samples can give rise to the same mean, but contain vastly different individual scores within them (e.g., -2.5 and +2.5 versus -100 and +100; both give the mean zero). Nonetheless, this limitation does still allow us to estimate whether any data manipulation occurred because there is no multiplicity in not manipulating data.</w:t>
      </w:r>
    </w:p>
    <w:p>
      <w:pPr>
        <w:pStyle w:val="TextBody"/>
        <w:rPr/>
      </w:pPr>
      <w:r>
        <w:rPr/>
        <w:t>The ESC/ESA and ACC/AHA guidelines</w:t>
      </w:r>
      <w:r>
        <w:rPr>
          <w:vertAlign w:val="superscript"/>
        </w:rPr>
        <w:t>11,22</w:t>
      </w:r>
      <w:r>
        <w:rPr/>
        <w:t xml:space="preserve"> on perioperative beta-blockade already excluded the DECREASE trials in their assessment, but also explicitly states that other trials by Poldermans are excluded. However, upon close inspection of the reference lists, the ACC/AHA guidelines still cites four trials including Poldermans as author as evidence for the guidelines</w:t>
      </w:r>
      <w:r>
        <w:rPr>
          <w:vertAlign w:val="superscript"/>
        </w:rPr>
        <w:t>2,23–25</w:t>
      </w:r>
      <w:r>
        <w:rPr/>
        <w:t>, of which two were already inspected by the scientific integrity committees of Erasmus MC</w:t>
      </w:r>
      <w:r>
        <w:rPr>
          <w:vertAlign w:val="superscript"/>
        </w:rPr>
        <w:t>2,23</w:t>
      </w:r>
      <w:r>
        <w:rPr/>
        <w:t>. In the ACC/AHA guidelines, the following is said about studies conducted by Poldermans:</w:t>
      </w:r>
    </w:p>
    <w:p>
      <w:pPr>
        <w:pStyle w:val="BlockText"/>
        <w:rPr/>
      </w:pPr>
      <w:r>
        <w:rPr>
          <w:i/>
        </w:rPr>
        <w:t>"If nonretracted DECREASE publications and/or other derivative studies by Poldermans are relevant to the topic, they can only be cited in the text with a comment about the finding compared with the current recommendation but should not form the basis of that recommendation or be used as a reference for the recommendation."</w:t>
      </w:r>
      <w:r>
        <w:rPr>
          <w:vertAlign w:val="superscript"/>
        </w:rPr>
        <w:t>11</w:t>
      </w:r>
    </w:p>
    <w:p>
      <w:pPr>
        <w:pStyle w:val="FirstParagraph"/>
        <w:rPr/>
      </w:pPr>
      <w:r>
        <w:rPr/>
        <w:t xml:space="preserve">Nonetheless, references are made without clear comments. Given the confirmation of problems in the DECREASE-I and DECREASE-IV trials in our results, it stresses that there is reason to distrust trials by Poldermans. For the integrity of the guidelines and the safety of the patients, we pose that investigations should be initiated into works where Poldermans was involved and which were not cleared by the scientific committees of Erasmus MC in their misconduct investigations. </w:t>
      </w:r>
      <w:del w:id="119" w:author="Molly Cranston" w:date="2017-09-06T11:06:00Z">
        <w:r>
          <w:rPr/>
          <w:delText xml:space="preserve">Especially </w:delText>
        </w:r>
      </w:del>
      <w:ins w:id="120" w:author="Molly Cranston" w:date="2017-09-06T11:06:00Z">
        <w:r>
          <w:rPr/>
          <w:t xml:space="preserve">In particular </w:t>
        </w:r>
      </w:ins>
      <w:r>
        <w:rPr/>
        <w:t>those papers cited as evidence in the ACC/AHA guidelines should be investigated, considering that they affect patients and their treatment directly.</w:t>
      </w:r>
    </w:p>
    <w:p>
      <w:pPr>
        <w:pStyle w:val="TextBody"/>
        <w:rPr/>
      </w:pPr>
      <w:bookmarkStart w:id="15" w:name="_GoBack"/>
      <w:bookmarkEnd w:id="15"/>
      <w:r>
        <w:rPr/>
        <w:t>Previously, further investigation of trials by Poldermans was deemed unfeasible due to the lack of raw data; here we indicate methods that do make it feasible. Based on just event-count data and trials that supposedly investigate the same effect, we were able to estimate whether part of the data were in fact manipulated and whether the results were within reason of trials investigating the same effect. The results clearly indicated they were not such reason.</w:t>
      </w:r>
    </w:p>
    <w:p>
      <w:pPr>
        <w:pStyle w:val="TextBody"/>
        <w:rPr/>
      </w:pPr>
      <w:r>
        <w:rPr/>
        <w:t xml:space="preserve">The results of our analyses also highlight that, despite the lack of availability of the raw data, summary results from larger samples allow for better estimates of the number of manipulated data points when similar trials are available. Moreover, larger trials result in relatively more certainty (e.g., DECREASE-IV) about the estimated number of manipulated data points, when using the inversion method, compared to smaller trials (e.g., DECREASE-I). This increased certainty is due to decreased standard errors of the estimated effects, resulting in higher sensitivity to data anomalies. Nonetheless, much residual uncertainty remains and simply less information is available in summary results when compared to raw data. As such, raw data availability would improve the options open to detect potential anomalies (note: raw data are available for DECREASE VI, but upon a freedom of information request by the first author, Erasmus MC refused to share these data; see </w:t>
      </w:r>
      <w:hyperlink r:id="rId16">
        <w:r>
          <w:rPr>
            <w:rStyle w:val="InternetLink"/>
          </w:rPr>
          <w:t>osf.io/zv953/</w:t>
        </w:r>
      </w:hyperlink>
      <w:r>
        <w:rPr/>
        <w:t xml:space="preserve"> for original Dutch correspondence</w:t>
      </w:r>
      <w:r>
        <w:rPr/>
        <w:commentReference w:id="5"/>
      </w:r>
      <w:r>
        <w:rPr/>
        <w:t>). The results also highlight that in order to prevent detection, it would be in the manipulator's interest to fabricate small and imprecise studies (assuming the manipulator wants to remain undetected), which ultimately detracts from the scientific value of such a study and hence the individual reward for manipulation through reduced impact (hopefully).</w:t>
      </w:r>
    </w:p>
    <w:p>
      <w:pPr>
        <w:pStyle w:val="TextBody"/>
        <w:rPr/>
      </w:pPr>
      <w:r>
        <w:rPr/>
        <w:t xml:space="preserve">With respect to clinical practice, the results provide some tentative evidence that type of beta-blockade can severely influence perioperative mortality. Our reanalysis of the Bouri </w:t>
      </w:r>
      <w:del w:id="121" w:author="Molly Cranston" w:date="2017-09-05T11:58:00Z">
        <w:r>
          <w:rPr/>
          <w:delText>et al</w:delText>
        </w:r>
      </w:del>
      <w:ins w:id="122" w:author="Molly Cranston" w:date="2017-09-05T11:58:00Z">
        <w:r>
          <w:rPr>
            <w:i/>
          </w:rPr>
          <w:t>et al</w:t>
        </w:r>
      </w:ins>
      <w:r>
        <w:rPr/>
        <w:t>.</w:t>
      </w:r>
      <w:r>
        <w:rPr>
          <w:vertAlign w:val="superscript"/>
        </w:rPr>
        <w:t>9</w:t>
      </w:r>
      <w:r>
        <w:rPr/>
        <w:t xml:space="preserve"> data indicates that type of beta-blockade can reverse the effect on perioperative mortality, even after taking into account whether a study belongs to the DECREASE family. As such, atenolol seems to tentatively decrease perioperative mortality, whereas the others (metoprolol, propranolol, bisoprolol) increase perioperative mortality. However, there seems to be covariation with respect to treatment administration, duration, and dose, which further confounds whether the treatment effect is due to type of beta-blocker or due to one of these other parameters. There are too few studies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11</m:t>
        </m:r>
      </m:oMath>
      <w:r>
        <w:rPr/>
        <w:t>) to</w:t>
      </w:r>
      <w:del w:id="123" w:author="Molly Cranston" w:date="2017-09-06T11:10:00Z">
        <w:r>
          <w:rPr/>
          <w:delText>o</w:delText>
        </w:r>
      </w:del>
      <w:r>
        <w:rPr/>
        <w:t xml:space="preserve"> properly discern the various treatments from each other, requiring a new randomized trial with high statistical power to determine moderating factors (if any). This affirms the statement from the ESC/ESA guidelines that </w:t>
      </w:r>
      <w:r>
        <w:rPr>
          <w:i/>
        </w:rPr>
        <w:t>"high priority needs to be given to new randomized clinical trials to better identify which patients derive benefit from beta-blocker therapy in the perioperative setting, and to determine the optimal method of beta-blockade"</w:t>
      </w:r>
      <w:r>
        <w:rPr>
          <w:vertAlign w:val="superscript"/>
        </w:rPr>
        <w:t>22</w:t>
      </w:r>
      <w:r>
        <w:rPr/>
        <w:t>.</w:t>
      </w:r>
    </w:p>
    <w:p>
      <w:pPr>
        <w:pStyle w:val="TextBody"/>
        <w:rPr/>
      </w:pPr>
      <w:r>
        <w:rPr/>
        <w:t>Moreover, the DECREASE and non-DECREASE trials seem to apply beta-blockade from different conceptual viewpoints that could confound the effectiveness of beta-blockade. The non-DECREASE trials seem to focus purely on the application of beta-blockers in itself, whereas the DECREASE trials use beta-blockade as a proxy to decrease resting heart rate</w:t>
      </w:r>
      <w:r>
        <w:rPr>
          <w:vertAlign w:val="superscript"/>
        </w:rPr>
        <w:t>2,3</w:t>
      </w:r>
      <w:r>
        <w:rPr/>
        <w:t>. As such, the DECREASE studies applied beta-blockade at least a week in advance, specifically in order to lower patient's resting heart rate to &lt;70BPM and potentially habituate the patient to the effects of the beta-blockade. Other studies apply the beta-blockade just prior to the surgery (maximum: one day prior)</w:t>
      </w:r>
      <w:ins w:id="124" w:author="Molly Cranston" w:date="2017-09-06T11:10:00Z">
        <w:r>
          <w:rPr/>
          <w:t>,</w:t>
        </w:r>
      </w:ins>
      <w:r>
        <w:rPr/>
        <w:t xml:space="preserve"> and therefore seem to regard the treatment specifically and not the proxy of lowered BPM. As such, the differences between the DECREASE and non-DECREASE trials might also in part be a consequence of the different approaches in the various trials. Whether these differences matter in treatment decisions is worthy of further research in a clinical trial with high statistical power to find such differences.</w:t>
      </w:r>
    </w:p>
    <w:p>
      <w:pPr>
        <w:pStyle w:val="TextBody"/>
        <w:rPr/>
      </w:pPr>
      <w:r>
        <w:rPr/>
        <w:t>In sum</w:t>
      </w:r>
      <w:ins w:id="125" w:author="Molly Cranston" w:date="2017-09-06T11:11:00Z">
        <w:r>
          <w:rPr/>
          <w:t>mary</w:t>
        </w:r>
      </w:ins>
      <w:r>
        <w:rPr/>
        <w:t>, our research indicates that the DECREASE trials are nearly impossible if we assume they investigate exactly the same effect as the non-DECREASE trials and</w:t>
      </w:r>
      <w:ins w:id="126" w:author="Molly Cranston" w:date="2017-09-06T11:11:00Z">
        <w:r>
          <w:rPr/>
          <w:t>,</w:t>
        </w:r>
      </w:ins>
      <w:r>
        <w:rPr/>
        <w:t xml:space="preserve"> under that assumption, our results provide some evidence that at least some data points were manipulated. However, these differences might also be due to different conceptual approaches as to how beta-blockade might prevent mortality in non-cardiac surgery. We recommend renewed investigations into Poldermans' work given these findings --- especially those works still referenced by guidelines on the use of beta-blockers without proper notice. Moreover, it remains unclear whether beta-blockers might be effective in preventing mortality rates in non-cardiac surgery patients. Considering this, we recommend new and more extensively controlled, confirmatory trials to determine whether there is any use in administering beta-blockers in order to decrease perioperative mortality --- at the moment there is insufficient evidence to determine any positive effect of beta-blockers on mortality rates.</w:t>
      </w:r>
    </w:p>
    <w:p>
      <w:pPr>
        <w:pStyle w:val="Heading1"/>
        <w:rPr/>
      </w:pPr>
      <w:commentRangeStart w:id="6"/>
      <w:r>
        <w:rPr/>
        <w:t>Session info</w:t>
      </w:r>
      <w:r>
        <w:rPr/>
      </w:r>
      <w:commentRangeEnd w:id="6"/>
      <w:r>
        <w:commentReference w:id="6"/>
      </w:r>
      <w:r>
        <w:rPr/>
        <w:commentReference w:id="7"/>
      </w:r>
    </w:p>
    <w:p>
      <w:pPr>
        <w:pStyle w:val="SourceCode"/>
        <w:rPr/>
      </w:pPr>
      <w:r>
        <w:rPr>
          <w:rStyle w:val="VerbatimChar"/>
        </w:rPr>
        <w:t>## R version 3.4.1 (2017-06-30)</w:t>
      </w:r>
      <w:r>
        <w:rPr/>
        <w:br/>
      </w:r>
      <w:r>
        <w:rPr>
          <w:rStyle w:val="VerbatimChar"/>
        </w:rPr>
        <w:t>## Platform: x86_64-redhat-linux-gnu (64-bit)</w:t>
      </w:r>
      <w:r>
        <w:rPr/>
        <w:br/>
      </w:r>
      <w:r>
        <w:rPr>
          <w:rStyle w:val="VerbatimChar"/>
        </w:rPr>
        <w:t>## Running under: Fedora 26 (Workstation Edition)</w:t>
      </w:r>
      <w:r>
        <w:rPr/>
        <w:br/>
      </w:r>
      <w:r>
        <w:rPr>
          <w:rStyle w:val="VerbatimChar"/>
        </w:rPr>
        <w:t xml:space="preserve">## </w:t>
      </w:r>
      <w:r>
        <w:rPr/>
        <w:br/>
      </w:r>
      <w:r>
        <w:rPr>
          <w:rStyle w:val="VerbatimChar"/>
        </w:rPr>
        <w:t>## Matrix products: default</w:t>
      </w:r>
      <w:r>
        <w:rPr/>
        <w:br/>
      </w:r>
      <w:r>
        <w:rPr>
          <w:rStyle w:val="VerbatimChar"/>
        </w:rPr>
        <w:t>## BLAS/LAPACK: /usr/lib64/R/lib/libRblas.so</w:t>
      </w:r>
      <w:r>
        <w:rPr/>
        <w:br/>
      </w:r>
      <w:r>
        <w:rPr>
          <w:rStyle w:val="VerbatimChar"/>
        </w:rPr>
        <w:t xml:space="preserve">## </w:t>
      </w:r>
      <w:r>
        <w:rPr/>
        <w:br/>
      </w:r>
      <w:r>
        <w:rPr>
          <w:rStyle w:val="VerbatimChar"/>
        </w:rPr>
        <w:t>## locale:</w:t>
      </w:r>
      <w:r>
        <w:rPr/>
        <w:br/>
      </w:r>
      <w:r>
        <w:rPr>
          <w:rStyle w:val="VerbatimChar"/>
        </w:rPr>
        <w:t xml:space="preserve">##  [1] LC_CTYPE=en_US.UTF-8       LC_NUMERIC=C              </w:t>
      </w:r>
      <w:r>
        <w:rPr/>
        <w:br/>
      </w:r>
      <w:r>
        <w:rPr>
          <w:rStyle w:val="VerbatimChar"/>
        </w:rPr>
        <w:t xml:space="preserve">##  [3] LC_TIME=en_US.UTF-8        LC_COLLATE=en_US.UTF-8    </w:t>
      </w:r>
      <w:r>
        <w:rPr/>
        <w:br/>
      </w:r>
      <w:r>
        <w:rPr>
          <w:rStyle w:val="VerbatimChar"/>
        </w:rPr>
        <w:t xml:space="preserve">##  [5] LC_MONETARY=en_US.UTF-8    LC_MESSAGES=en_US.UTF-8   </w:t>
      </w:r>
      <w:r>
        <w:rPr/>
        <w:br/>
      </w:r>
      <w:r>
        <w:rPr>
          <w:rStyle w:val="VerbatimChar"/>
        </w:rPr>
        <w:t xml:space="preserve">##  [7] LC_PAPER=en_US.UTF-8       LC_NAME=C                 </w:t>
      </w:r>
      <w:r>
        <w:rPr/>
        <w:br/>
      </w:r>
      <w:r>
        <w:rPr>
          <w:rStyle w:val="VerbatimChar"/>
        </w:rPr>
        <w:t xml:space="preserve">##  [9] LC_ADDRESS=C               LC_TELEPHONE=C            </w:t>
      </w:r>
      <w:r>
        <w:rPr/>
        <w:br/>
      </w:r>
      <w:r>
        <w:rPr>
          <w:rStyle w:val="VerbatimChar"/>
        </w:rPr>
        <w:t xml:space="preserve">## [11] LC_MEASUREMENT=en_US.UTF-8 LC_IDENTIFICATION=C       </w:t>
      </w:r>
      <w:r>
        <w:rPr/>
        <w:br/>
      </w:r>
      <w:r>
        <w:rPr>
          <w:rStyle w:val="VerbatimChar"/>
        </w:rPr>
        <w:t xml:space="preserve">## </w:t>
      </w:r>
      <w:r>
        <w:rPr/>
        <w:br/>
      </w:r>
      <w:r>
        <w:rPr>
          <w:rStyle w:val="VerbatimChar"/>
        </w:rPr>
        <w:t>## attached base packages:</w:t>
      </w:r>
      <w:r>
        <w:rPr/>
        <w:br/>
      </w:r>
      <w:r>
        <w:rPr>
          <w:rStyle w:val="VerbatimChar"/>
        </w:rPr>
        <w:t xml:space="preserve">## [1] stats     graphics  grDevices utils     datasets  methods   base     </w:t>
      </w:r>
      <w:r>
        <w:rPr/>
        <w:br/>
      </w:r>
      <w:r>
        <w:rPr>
          <w:rStyle w:val="VerbatimChar"/>
        </w:rPr>
        <w:t xml:space="preserve">## </w:t>
      </w:r>
      <w:r>
        <w:rPr/>
        <w:br/>
      </w:r>
      <w:r>
        <w:rPr>
          <w:rStyle w:val="VerbatimChar"/>
        </w:rPr>
        <w:t>## other attached packages:</w:t>
      </w:r>
      <w:r>
        <w:rPr/>
        <w:br/>
      </w:r>
      <w:r>
        <w:rPr>
          <w:rStyle w:val="VerbatimChar"/>
        </w:rPr>
        <w:t xml:space="preserve">## [1] knitr_1.16      latex2exp_0.4.0 metafor_2.0-0   Matrix_1.2-10  </w:t>
      </w:r>
      <w:r>
        <w:rPr/>
        <w:br/>
      </w:r>
      <w:r>
        <w:rPr>
          <w:rStyle w:val="VerbatimChar"/>
        </w:rPr>
        <w:t xml:space="preserve">## </w:t>
      </w:r>
      <w:r>
        <w:rPr/>
        <w:br/>
      </w:r>
      <w:r>
        <w:rPr>
          <w:rStyle w:val="VerbatimChar"/>
        </w:rPr>
        <w:t>## loaded via a namespace (and not attached):</w:t>
      </w:r>
      <w:r>
        <w:rPr/>
        <w:br/>
      </w:r>
      <w:r>
        <w:rPr>
          <w:rStyle w:val="VerbatimChar"/>
        </w:rPr>
        <w:t xml:space="preserve">##  [1] Rcpp_0.12.12    lattice_0.20-35 digest_0.6.12   rprojroot_1.2  </w:t>
      </w:r>
      <w:r>
        <w:rPr/>
        <w:br/>
      </w:r>
      <w:r>
        <w:rPr>
          <w:rStyle w:val="VerbatimChar"/>
        </w:rPr>
        <w:t xml:space="preserve">##  [5] grid_3.4.1      nlme_3.1-131    backports_1.1.0 magrittr_1.5   </w:t>
      </w:r>
      <w:r>
        <w:rPr/>
        <w:br/>
      </w:r>
      <w:r>
        <w:rPr>
          <w:rStyle w:val="VerbatimChar"/>
        </w:rPr>
        <w:t xml:space="preserve">##  [9] evaluate_0.10.1 highr_0.6       stringi_1.1.5   rmarkdown_1.6  </w:t>
      </w:r>
      <w:r>
        <w:rPr/>
        <w:br/>
      </w:r>
      <w:r>
        <w:rPr>
          <w:rStyle w:val="VerbatimChar"/>
        </w:rPr>
        <w:t xml:space="preserve">## [13] tools_3.4.1     stringr_1.2.0   yaml_2.1.14     compiler_3.4.1 </w:t>
      </w:r>
      <w:r>
        <w:rPr/>
        <w:br/>
      </w:r>
      <w:r>
        <w:rPr>
          <w:rStyle w:val="VerbatimChar"/>
        </w:rPr>
        <w:t>## [17] htmltools_0.3.6</w:t>
      </w:r>
    </w:p>
    <w:p>
      <w:pPr>
        <w:pStyle w:val="Heading1"/>
        <w:rPr/>
      </w:pPr>
      <w:del w:id="127" w:author="Molly Cranston" w:date="2017-09-05T11:52:00Z">
        <w:r>
          <w:rPr/>
          <w:delText>Author note</w:delText>
        </w:r>
      </w:del>
      <w:ins w:id="128" w:author="Molly Cranston" w:date="2017-09-05T11:52:00Z">
        <w:r>
          <w:rPr/>
          <w:t>Data availability</w:t>
        </w:r>
      </w:ins>
    </w:p>
    <w:p>
      <w:pPr>
        <w:pStyle w:val="FirstParagraph"/>
        <w:rPr/>
      </w:pPr>
      <w:r>
        <w:rPr/>
        <w:t xml:space="preserve">All manuscript materials are available at </w:t>
      </w:r>
      <w:hyperlink r:id="rId17">
        <w:r>
          <w:rPr>
            <w:rStyle w:val="InternetLink"/>
          </w:rPr>
          <w:t>https://github.com/chartgerink/2015poldermans</w:t>
        </w:r>
      </w:hyperlink>
      <w:r>
        <w:rPr/>
        <w:t xml:space="preserve"> and are preserved at Zenodo (</w:t>
      </w:r>
      <w:hyperlink r:id="rId18">
        <w:r>
          <w:rPr>
            <w:rStyle w:val="InternetLink"/>
          </w:rPr>
          <w:t>doi.org/10.5281/zenodo.845354</w:t>
        </w:r>
      </w:hyperlink>
      <w:ins w:id="129" w:author="Molly Cranston" w:date="2017-09-06T11:13:00Z">
        <w:r>
          <w:rPr>
            <w:rStyle w:val="InternetLink"/>
            <w:vertAlign w:val="superscript"/>
          </w:rPr>
          <w:t>26</w:t>
        </w:r>
      </w:ins>
      <w:r>
        <w:rPr/>
        <w:t xml:space="preserve">). </w:t>
      </w:r>
    </w:p>
    <w:p>
      <w:pPr>
        <w:pStyle w:val="Heading1"/>
        <w:rPr/>
      </w:pPr>
      <w:ins w:id="130" w:author="Molly Cranston" w:date="2017-09-05T11:52:00Z">
        <w:commentRangeStart w:id="8"/>
        <w:r>
          <w:rPr/>
          <w:t>Competing interests</w:t>
        </w:r>
      </w:ins>
    </w:p>
    <w:p>
      <w:pPr>
        <w:pStyle w:val="TextBody"/>
        <w:rPr/>
      </w:pPr>
      <w:ins w:id="131" w:author="Unknown Author" w:date="2017-09-08T17:13:29Z">
        <w:r>
          <w:rPr/>
          <w:t>No competing interests were disclosed.</w:t>
        </w:r>
      </w:ins>
      <w:r>
        <w:rPr/>
      </w:r>
      <w:commentRangeEnd w:id="8"/>
      <w:r>
        <w:commentReference w:id="8"/>
      </w:r>
      <w:r>
        <w:rPr/>
        <w:commentReference w:id="9"/>
      </w:r>
    </w:p>
    <w:p>
      <w:pPr>
        <w:pStyle w:val="Heading1"/>
        <w:rPr/>
      </w:pPr>
      <w:ins w:id="132" w:author="Molly Cranston" w:date="2017-09-05T11:52:00Z">
        <w:r>
          <w:rPr/>
          <w:t>Grant information</w:t>
        </w:r>
      </w:ins>
    </w:p>
    <w:p>
      <w:pPr>
        <w:pStyle w:val="FirstParagraph"/>
        <w:rPr/>
      </w:pPr>
      <w:r>
        <w:rPr/>
        <w:t>CHJH was funded by the Office of Research Integrity during part of this project (</w:t>
      </w:r>
      <w:ins w:id="133" w:author="Unknown Author" w:date="2017-09-08T17:14:10Z">
        <w:r>
          <w:rPr/>
          <w:t>HHS-</w:t>
        </w:r>
      </w:ins>
      <w:bookmarkStart w:id="16" w:name="move49237566511"/>
      <w:bookmarkEnd w:id="16"/>
      <w:r>
        <w:rPr/>
        <w:t>ORI; ORIIR160019).</w:t>
      </w:r>
    </w:p>
    <w:p>
      <w:pPr>
        <w:pStyle w:val="Heading1"/>
        <w:rPr/>
      </w:pPr>
      <w:r>
        <w:rPr/>
        <w:t>References</w:t>
      </w:r>
    </w:p>
    <w:p>
      <w:pPr>
        <w:pStyle w:val="Bibliography"/>
        <w:rPr/>
      </w:pPr>
      <w:r>
        <w:rPr/>
        <w:t xml:space="preserve">1. Cole GD, Francis DP. Perioperative beta blockade: Guidelines do not reflect the problems with the evidence from the decrease trials. </w:t>
      </w:r>
      <w:r>
        <w:rPr>
          <w:i/>
        </w:rPr>
        <w:t>BMJ</w:t>
      </w:r>
      <w:r>
        <w:rPr/>
        <w:t>. 2014;349. doi:</w:t>
      </w:r>
      <w:hyperlink r:id="rId19">
        <w:r>
          <w:rPr>
            <w:rStyle w:val="InternetLink"/>
          </w:rPr>
          <w:t>10.1136/bmj.g5210</w:t>
        </w:r>
      </w:hyperlink>
      <w:r>
        <w:rPr/>
        <w:t>.</w:t>
      </w:r>
    </w:p>
    <w:p>
      <w:pPr>
        <w:pStyle w:val="Bibliography"/>
        <w:rPr/>
      </w:pPr>
      <w:r>
        <w:rPr/>
        <w:t xml:space="preserve">2. Poldermans D, Boersma E, Bax JJ, </w:t>
      </w:r>
      <w:del w:id="134" w:author="Molly Cranston" w:date="2017-09-05T11:58:00Z">
        <w:r>
          <w:rPr/>
          <w:delText>et al</w:delText>
        </w:r>
      </w:del>
      <w:ins w:id="135" w:author="Molly Cranston" w:date="2017-09-05T11:58:00Z">
        <w:r>
          <w:rPr>
            <w:i/>
          </w:rPr>
          <w:t>et al</w:t>
        </w:r>
      </w:ins>
      <w:r>
        <w:rPr/>
        <w:t xml:space="preserve">. The effect of bisoprolol on perioperative mortality and myocardial infarction in High-Risk patients undergoing vascular surgery. </w:t>
      </w:r>
      <w:r>
        <w:rPr>
          <w:i/>
        </w:rPr>
        <w:t>The New England journal of medicine</w:t>
      </w:r>
      <w:r>
        <w:rPr/>
        <w:t>. 1999;341(24):1789-1794. doi:</w:t>
      </w:r>
      <w:hyperlink r:id="rId20">
        <w:r>
          <w:rPr>
            <w:rStyle w:val="InternetLink"/>
          </w:rPr>
          <w:t>10.1056/NEJM199912093412402</w:t>
        </w:r>
      </w:hyperlink>
      <w:r>
        <w:rPr/>
        <w:t>.</w:t>
      </w:r>
    </w:p>
    <w:p>
      <w:pPr>
        <w:pStyle w:val="Bibliography"/>
        <w:rPr/>
      </w:pPr>
      <w:r>
        <w:rPr/>
        <w:t xml:space="preserve">3. Dunkelgrun M, Boersma E, Schouten O, </w:t>
      </w:r>
      <w:del w:id="136" w:author="Molly Cranston" w:date="2017-09-05T11:58:00Z">
        <w:r>
          <w:rPr/>
          <w:delText>et al</w:delText>
        </w:r>
      </w:del>
      <w:ins w:id="137" w:author="Molly Cranston" w:date="2017-09-05T11:58:00Z">
        <w:r>
          <w:rPr>
            <w:i/>
          </w:rPr>
          <w:t>et al</w:t>
        </w:r>
      </w:ins>
      <w:r>
        <w:rPr/>
        <w:t xml:space="preserve">. Bisoprolol and fluvastatin for the reduction of perioperative cardiac mortality and myocardial infarction in intermediate-risk patients undergoing noncardiovascular surgery: A randomized controlled trial (DECREASE-IV). </w:t>
      </w:r>
      <w:r>
        <w:rPr>
          <w:i/>
        </w:rPr>
        <w:t>Annals of surgery</w:t>
      </w:r>
      <w:r>
        <w:rPr/>
        <w:t>. 2009;249(6):921-926. doi:</w:t>
      </w:r>
      <w:hyperlink r:id="rId21">
        <w:r>
          <w:rPr>
            <w:rStyle w:val="InternetLink"/>
          </w:rPr>
          <w:t>10.1097/SLA.0b013e3181a77d00</w:t>
        </w:r>
      </w:hyperlink>
      <w:r>
        <w:rPr/>
        <w:t>.</w:t>
      </w:r>
    </w:p>
    <w:p>
      <w:pPr>
        <w:pStyle w:val="Bibliography"/>
        <w:rPr/>
      </w:pPr>
      <w:r>
        <w:rPr/>
        <w:t xml:space="preserve">4. Onderzoekscommissie Wetenschappelijke Integriteit. </w:t>
      </w:r>
      <w:r>
        <w:rPr>
          <w:i/>
        </w:rPr>
        <w:t>Onderzoek Naar Mogelijke Schending van de Wetenschappelijke Integriteit: Beknopte Versie</w:t>
      </w:r>
      <w:r>
        <w:rPr/>
        <w:t xml:space="preserve">. Erasmus MC; 2011. </w:t>
      </w:r>
      <w:hyperlink r:id="rId22">
        <w:r>
          <w:rPr>
            <w:rStyle w:val="InternetLink"/>
          </w:rPr>
          <w:t>https://web.archive.org/web/20151113121125/http://www.erasmusmc.nl/cs-research/bijlagen/integriteit/rapport-poldermans-2011</w:t>
        </w:r>
      </w:hyperlink>
      <w:r>
        <w:rPr/>
        <w:t>.</w:t>
      </w:r>
    </w:p>
    <w:p>
      <w:pPr>
        <w:pStyle w:val="Bibliography"/>
        <w:rPr/>
      </w:pPr>
      <w:r>
        <w:rPr/>
        <w:t xml:space="preserve">5. Commissie Vervolgonderzoek 2012. </w:t>
      </w:r>
      <w:r>
        <w:rPr>
          <w:i/>
        </w:rPr>
        <w:t>Rapport Vervolgonderzoek Naar Mogelijke Schending van de Wetenschappelijke Integriteit</w:t>
      </w:r>
      <w:r>
        <w:rPr/>
        <w:t xml:space="preserve">. Erasmus MC; 2012. </w:t>
      </w:r>
      <w:hyperlink r:id="rId23">
        <w:r>
          <w:rPr>
            <w:rStyle w:val="InternetLink"/>
          </w:rPr>
          <w:t>https://web.archive.org/web/20151027084205/http://www.erasmusmc.nl/5663/135857/3675250/3706798/erasmusmc.commissie.verv.onderzoek.2012</w:t>
        </w:r>
      </w:hyperlink>
      <w:r>
        <w:rPr/>
        <w:t>.</w:t>
      </w:r>
    </w:p>
    <w:p>
      <w:pPr>
        <w:pStyle w:val="Bibliography"/>
        <w:rPr/>
      </w:pPr>
      <w:r>
        <w:rPr/>
        <w:t xml:space="preserve">6. Commissie Vervolgonderzoek Wetenschappelijke Integriteit 2013. </w:t>
      </w:r>
      <w:r>
        <w:rPr>
          <w:i/>
        </w:rPr>
        <w:t>Rapport</w:t>
      </w:r>
      <w:r>
        <w:rPr/>
        <w:t xml:space="preserve">. Erasmus MC; 2014. </w:t>
      </w:r>
      <w:hyperlink r:id="rId24">
        <w:r>
          <w:rPr>
            <w:rStyle w:val="InternetLink"/>
          </w:rPr>
          <w:t>http://web.archive.org/web/20161104135848/http://www.erasmusmc.nl/cs-research/bijlagen/integriteit/eindrapport2014nl</w:t>
        </w:r>
      </w:hyperlink>
      <w:r>
        <w:rPr/>
        <w:t>.</w:t>
      </w:r>
    </w:p>
    <w:p>
      <w:pPr>
        <w:pStyle w:val="Bibliography"/>
        <w:rPr/>
      </w:pPr>
      <w:r>
        <w:rPr/>
        <w:t xml:space="preserve">7. Devereaux PJ, Beattie WS, Choi PT-L, </w:t>
      </w:r>
      <w:del w:id="138" w:author="Molly Cranston" w:date="2017-09-05T11:58:00Z">
        <w:r>
          <w:rPr/>
          <w:delText>et al</w:delText>
        </w:r>
      </w:del>
      <w:ins w:id="139" w:author="Molly Cranston" w:date="2017-09-05T11:58:00Z">
        <w:r>
          <w:rPr>
            <w:i/>
          </w:rPr>
          <w:t>et al</w:t>
        </w:r>
      </w:ins>
      <w:r>
        <w:rPr/>
        <w:t xml:space="preserve">. How strong is the evidence for the use of perioperative beta blockers in non-cardiac surgery? Systematic review and meta-analysis of randomised controlled trials. </w:t>
      </w:r>
      <w:r>
        <w:rPr>
          <w:i/>
        </w:rPr>
        <w:t>BMJ</w:t>
      </w:r>
      <w:r>
        <w:rPr/>
        <w:t>. 2005;331(7512):313-321. doi:</w:t>
      </w:r>
      <w:hyperlink r:id="rId25">
        <w:r>
          <w:rPr>
            <w:rStyle w:val="InternetLink"/>
          </w:rPr>
          <w:t>10.1136/bmj.38503.623646.8F</w:t>
        </w:r>
      </w:hyperlink>
      <w:r>
        <w:rPr/>
        <w:t>.</w:t>
      </w:r>
    </w:p>
    <w:p>
      <w:pPr>
        <w:pStyle w:val="Bibliography"/>
        <w:rPr/>
      </w:pPr>
      <w:r>
        <w:rPr/>
        <w:t xml:space="preserve">8. Angeli F, Verdecchia P, Karthikeyan G, Mazzotta G, Gentile G, Reboldi G. </w:t>
      </w:r>
      <w:r>
        <w:rPr/>
      </w:r>
      <m:oMath xmlns:m="http://schemas.openxmlformats.org/officeDocument/2006/math">
        <m:r>
          <w:rPr>
            <w:rFonts w:ascii="Cambria Math" w:hAnsi="Cambria Math"/>
          </w:rPr>
          <m:t xml:space="preserve">β</m:t>
        </m:r>
      </m:oMath>
      <w:r>
        <w:rPr/>
        <w:t xml:space="preserve">-blockers reduce mortality in patients undergoing high-risk non-cardiac surgery. </w:t>
      </w:r>
      <w:r>
        <w:rPr>
          <w:i/>
        </w:rPr>
        <w:t>American Journal of Cardiovascular Drugs</w:t>
      </w:r>
      <w:r>
        <w:rPr/>
        <w:t>. 2010;10(4):247-259. doi:</w:t>
      </w:r>
      <w:hyperlink r:id="rId26">
        <w:r>
          <w:rPr>
            <w:rStyle w:val="InternetLink"/>
          </w:rPr>
          <w:t>10.2165/11539510-000000000-00000</w:t>
        </w:r>
      </w:hyperlink>
      <w:r>
        <w:rPr/>
        <w:t>.</w:t>
      </w:r>
    </w:p>
    <w:p>
      <w:pPr>
        <w:pStyle w:val="Bibliography"/>
        <w:rPr/>
      </w:pPr>
      <w:r>
        <w:rPr/>
        <w:t xml:space="preserve">9. Bouri S, Shun-Shin MJ, Cole GD, Mayet J, Francis DP. Meta-analysis of secure randomised controlled trials of </w:t>
      </w:r>
      <w:ins w:id="140" w:author="Molly Cranston" w:date="2017-09-06T09:36:00Z">
        <w:r>
          <w:rPr/>
          <w:t>β</w:t>
        </w:r>
      </w:ins>
      <w:r>
        <w:rPr/>
        <w:t xml:space="preserve">-blockade to prevent perioperative death in non-cardiac surgery. </w:t>
      </w:r>
      <w:r>
        <w:rPr>
          <w:i/>
        </w:rPr>
        <w:t>Heart</w:t>
      </w:r>
      <w:r>
        <w:rPr/>
        <w:t>. 2014;100(6):456-464. doi:</w:t>
      </w:r>
      <w:hyperlink r:id="rId27">
        <w:r>
          <w:rPr>
            <w:rStyle w:val="InternetLink"/>
          </w:rPr>
          <w:t>10.1136/heartjnl-2013-304262</w:t>
        </w:r>
      </w:hyperlink>
      <w:r>
        <w:rPr/>
        <w:t>.</w:t>
      </w:r>
    </w:p>
    <w:p>
      <w:pPr>
        <w:pStyle w:val="Bibliography"/>
        <w:rPr/>
      </w:pPr>
      <w:r>
        <w:rPr/>
        <w:t xml:space="preserve">10. ESC/ESA. Guidelines on non-cardiac surgery: Cardiovascular assessment and management. </w:t>
      </w:r>
      <w:r>
        <w:rPr>
          <w:i/>
        </w:rPr>
        <w:t>European Heart Journal</w:t>
      </w:r>
      <w:r>
        <w:rPr/>
        <w:t>. 2014;35:2383-2243.</w:t>
      </w:r>
    </w:p>
    <w:p>
      <w:pPr>
        <w:pStyle w:val="Bibliography"/>
        <w:rPr/>
      </w:pPr>
      <w:r>
        <w:rPr/>
        <w:t xml:space="preserve">11. Fleisher LA, Fleischmann KE, Auerbach AD, </w:t>
      </w:r>
      <w:del w:id="141" w:author="Molly Cranston" w:date="2017-09-05T11:58:00Z">
        <w:r>
          <w:rPr/>
          <w:delText>et al</w:delText>
        </w:r>
      </w:del>
      <w:ins w:id="142" w:author="Molly Cranston" w:date="2017-09-05T11:58:00Z">
        <w:r>
          <w:rPr>
            <w:i/>
          </w:rPr>
          <w:t>et al</w:t>
        </w:r>
      </w:ins>
      <w:r>
        <w:rPr/>
        <w:t xml:space="preserve">. 2014 ACC/AHA guideline on perioperative cardiovascular evaluation and management of patients undergoing noncardiac surgery: Executive summary: A report of the american college of cardiology/american heart association task force on practice guidelines. </w:t>
      </w:r>
      <w:r>
        <w:rPr>
          <w:i/>
        </w:rPr>
        <w:t>Circulation</w:t>
      </w:r>
      <w:r>
        <w:rPr/>
        <w:t>. 2014;130(24):2215-2245. doi:</w:t>
      </w:r>
      <w:hyperlink r:id="rId28">
        <w:r>
          <w:rPr>
            <w:rStyle w:val="InternetLink"/>
          </w:rPr>
          <w:t>10.1161/cir.0000000000000105</w:t>
        </w:r>
      </w:hyperlink>
      <w:r>
        <w:rPr/>
        <w:t>.</w:t>
      </w:r>
    </w:p>
    <w:p>
      <w:pPr>
        <w:pStyle w:val="Bibliography"/>
        <w:rPr/>
      </w:pPr>
      <w:r>
        <w:rPr/>
        <w:t xml:space="preserve">12. Buyse M, George SL, Evans S, </w:t>
      </w:r>
      <w:del w:id="143" w:author="Molly Cranston" w:date="2017-09-05T11:58:00Z">
        <w:r>
          <w:rPr/>
          <w:delText>et al</w:delText>
        </w:r>
      </w:del>
      <w:ins w:id="144" w:author="Molly Cranston" w:date="2017-09-05T11:58:00Z">
        <w:r>
          <w:rPr>
            <w:i/>
          </w:rPr>
          <w:t>et al</w:t>
        </w:r>
      </w:ins>
      <w:r>
        <w:rPr/>
        <w:t xml:space="preserve">. The role of biostatistics in the prevention, detection and treatment of fraud in clinical trials. </w:t>
      </w:r>
      <w:r>
        <w:rPr>
          <w:i/>
        </w:rPr>
        <w:t>Statistics in medicine</w:t>
      </w:r>
      <w:r>
        <w:rPr/>
        <w:t>. 1999;18(24):3435-3451. doi:</w:t>
      </w:r>
      <w:hyperlink r:id="rId29">
        <w:r>
          <w:rPr>
            <w:rStyle w:val="InternetLink"/>
          </w:rPr>
          <w:t>10.1002/(SICI)1097-0258(19991230)18:24&lt;3435::AID-SIM365&gt;3.0.CO;2-O</w:t>
        </w:r>
      </w:hyperlink>
      <w:r>
        <w:rPr/>
        <w:t>.</w:t>
      </w:r>
    </w:p>
    <w:p>
      <w:pPr>
        <w:pStyle w:val="Bibliography"/>
        <w:rPr/>
      </w:pPr>
      <w:r>
        <w:rPr/>
        <w:t xml:space="preserve">13. Carlisle JB. Data fabrication and other reasons for non-random sampling in 5087 randomised, controlled trials in anaesthetic and general medical journals. </w:t>
      </w:r>
      <w:r>
        <w:rPr>
          <w:i/>
        </w:rPr>
        <w:t>Anaesthesia</w:t>
      </w:r>
      <w:r>
        <w:rPr/>
        <w:t>. June 2017. doi:</w:t>
      </w:r>
      <w:hyperlink r:id="rId30">
        <w:r>
          <w:rPr>
            <w:rStyle w:val="InternetLink"/>
          </w:rPr>
          <w:t>10.1111/anae.13938</w:t>
        </w:r>
      </w:hyperlink>
      <w:r>
        <w:rPr/>
        <w:t>.</w:t>
      </w:r>
    </w:p>
    <w:p>
      <w:pPr>
        <w:pStyle w:val="Bibliography"/>
        <w:rPr/>
      </w:pPr>
      <w:r>
        <w:rPr/>
        <w:t xml:space="preserve">14. Knepper D, Lindblad AS, Sharma G, </w:t>
      </w:r>
      <w:del w:id="145" w:author="Molly Cranston" w:date="2017-09-05T11:58:00Z">
        <w:r>
          <w:rPr/>
          <w:delText>et al</w:delText>
        </w:r>
      </w:del>
      <w:ins w:id="146" w:author="Molly Cranston" w:date="2017-09-05T11:58:00Z">
        <w:r>
          <w:rPr>
            <w:i/>
          </w:rPr>
          <w:t>et al</w:t>
        </w:r>
      </w:ins>
      <w:r>
        <w:rPr/>
        <w:t xml:space="preserve">. Statistical monitoring in clinical trials: Best practices for detecting data anomalies suggestive of fabrication or misconduct. </w:t>
      </w:r>
      <w:r>
        <w:rPr>
          <w:i/>
        </w:rPr>
        <w:t>Therapeutic Innovation &amp; Regulatory Science</w:t>
      </w:r>
      <w:r>
        <w:rPr/>
        <w:t>. 4~feb 2016. doi:</w:t>
      </w:r>
      <w:hyperlink r:id="rId31">
        <w:r>
          <w:rPr>
            <w:rStyle w:val="InternetLink"/>
          </w:rPr>
          <w:t>10.1177/2168479016630576</w:t>
        </w:r>
      </w:hyperlink>
      <w:r>
        <w:rPr/>
        <w:t>.</w:t>
      </w:r>
    </w:p>
    <w:p>
      <w:pPr>
        <w:pStyle w:val="Bibliography"/>
        <w:rPr/>
      </w:pPr>
      <w:r>
        <w:rPr/>
        <w:t xml:space="preserve">15. Klei W van. Welke perioperatieve bètablokker heeft de voorkeur? [Which perioperative beta-blocker is preferred?]. </w:t>
      </w:r>
      <w:r>
        <w:rPr>
          <w:i/>
        </w:rPr>
        <w:t>Nederlands Tijdschrift voor Geneeskunde</w:t>
      </w:r>
      <w:r>
        <w:rPr/>
        <w:t>. 2015;159:A9798.</w:t>
      </w:r>
    </w:p>
    <w:p>
      <w:pPr>
        <w:pStyle w:val="Bibliography"/>
        <w:rPr/>
      </w:pPr>
      <w:r>
        <w:rPr/>
        <w:t xml:space="preserve">16. Viechtbauer W. Conducting meta-analyses in R with the metafor package. </w:t>
      </w:r>
      <w:r>
        <w:rPr>
          <w:i/>
        </w:rPr>
        <w:t>Journal of Statistical Software</w:t>
      </w:r>
      <w:r>
        <w:rPr/>
        <w:t xml:space="preserve">. 2010;36:1-48. </w:t>
      </w:r>
      <w:hyperlink r:id="rId32">
        <w:r>
          <w:rPr>
            <w:rStyle w:val="InternetLink"/>
          </w:rPr>
          <w:t>http://www.jstatsoft.org/v36/i03/</w:t>
        </w:r>
      </w:hyperlink>
      <w:r>
        <w:rPr/>
        <w:t>.</w:t>
      </w:r>
    </w:p>
    <w:p>
      <w:pPr>
        <w:pStyle w:val="Bibliography"/>
        <w:rPr/>
      </w:pPr>
      <w:r>
        <w:rPr/>
        <w:t xml:space="preserve">17. Viechtbauer W. Bias and efficiency of meta-analytic variance estimators in the Random-Effects model. </w:t>
      </w:r>
      <w:r>
        <w:rPr>
          <w:i/>
        </w:rPr>
        <w:t>Journal of educational and behavioral statistics: a quarterly publication sponsored by the American Educational Research Association and the American Statistical Association</w:t>
      </w:r>
      <w:r>
        <w:rPr/>
        <w:t>. 2005;30(3):261-293. doi:</w:t>
      </w:r>
      <w:hyperlink r:id="rId33">
        <w:r>
          <w:rPr>
            <w:rStyle w:val="InternetLink"/>
          </w:rPr>
          <w:t>10.3102/10769986030003261</w:t>
        </w:r>
      </w:hyperlink>
      <w:r>
        <w:rPr/>
        <w:t>.</w:t>
      </w:r>
    </w:p>
    <w:p>
      <w:pPr>
        <w:pStyle w:val="Bibliography"/>
        <w:rPr/>
      </w:pPr>
      <w:r>
        <w:rPr/>
        <w:t xml:space="preserve">18. Agresti A. </w:t>
      </w:r>
      <w:r>
        <w:rPr>
          <w:i/>
        </w:rPr>
        <w:t>Categorical Data Analysis</w:t>
      </w:r>
      <w:r>
        <w:rPr/>
        <w:t>. Hoboken, NJ: John Wiley &amp; Sons Inc.; 2002.</w:t>
      </w:r>
    </w:p>
    <w:p>
      <w:pPr>
        <w:pStyle w:val="Bibliography"/>
        <w:rPr/>
      </w:pPr>
      <w:r>
        <w:rPr/>
        <w:t xml:space="preserve">19. Peters CFW, Klaassen CAJ, Wiel MA van de. </w:t>
      </w:r>
      <w:r>
        <w:rPr>
          <w:i/>
        </w:rPr>
        <w:t>Evaluating the Scientific Veracity of Publications by Dr. Jens Forster</w:t>
      </w:r>
      <w:r>
        <w:rPr/>
        <w:t>. University of Amsterdam; 2015.</w:t>
      </w:r>
    </w:p>
    <w:p>
      <w:pPr>
        <w:pStyle w:val="Bibliography"/>
        <w:rPr/>
      </w:pPr>
      <w:r>
        <w:rPr/>
        <w:t xml:space="preserve">20. Welch BL. The generalization of “student’s” problem when several different population variances are involved. </w:t>
      </w:r>
      <w:r>
        <w:rPr>
          <w:i/>
        </w:rPr>
        <w:t>Biometrika</w:t>
      </w:r>
      <w:r>
        <w:rPr/>
        <w:t>. 1947;34(1-2):28-35. doi:</w:t>
      </w:r>
      <w:hyperlink r:id="rId34">
        <w:r>
          <w:rPr>
            <w:rStyle w:val="InternetLink"/>
          </w:rPr>
          <w:t>10.1093/biomet/34.1-2.28</w:t>
        </w:r>
      </w:hyperlink>
      <w:r>
        <w:rPr/>
        <w:t>.</w:t>
      </w:r>
    </w:p>
    <w:p>
      <w:pPr>
        <w:pStyle w:val="Bibliography"/>
        <w:rPr/>
      </w:pPr>
      <w:r>
        <w:rPr/>
        <w:t xml:space="preserve">21. Casella G, Berger RL. </w:t>
      </w:r>
      <w:r>
        <w:rPr>
          <w:i/>
        </w:rPr>
        <w:t>Statistical Interference</w:t>
      </w:r>
      <w:r>
        <w:rPr/>
        <w:t>. Pacific Grove, CA: Duxbury; 2002.</w:t>
      </w:r>
    </w:p>
    <w:p>
      <w:pPr>
        <w:pStyle w:val="Bibliography"/>
        <w:rPr/>
      </w:pPr>
      <w:r>
        <w:rPr/>
        <w:t xml:space="preserve">22. Kristensen SD, Knuuti J, Saraste A, </w:t>
      </w:r>
      <w:del w:id="147" w:author="Molly Cranston" w:date="2017-09-05T11:58:00Z">
        <w:r>
          <w:rPr/>
          <w:delText>et al</w:delText>
        </w:r>
      </w:del>
      <w:ins w:id="148" w:author="Molly Cranston" w:date="2017-09-05T11:58:00Z">
        <w:r>
          <w:rPr>
            <w:i/>
          </w:rPr>
          <w:t>et al</w:t>
        </w:r>
      </w:ins>
      <w:r>
        <w:rPr/>
        <w:t xml:space="preserve">. 2014 ESC/ESA guidelines on non-cardiac surgery. </w:t>
      </w:r>
      <w:r>
        <w:rPr>
          <w:i/>
        </w:rPr>
        <w:t>European Journal of Anaesthesiology</w:t>
      </w:r>
      <w:r>
        <w:rPr/>
        <w:t>. 2014;31(10):517-573. doi:</w:t>
      </w:r>
      <w:hyperlink r:id="rId35">
        <w:r>
          <w:rPr>
            <w:rStyle w:val="InternetLink"/>
          </w:rPr>
          <w:t>10.1097/eja.0000000000000150</w:t>
        </w:r>
      </w:hyperlink>
      <w:r>
        <w:rPr/>
        <w:t>.</w:t>
      </w:r>
    </w:p>
    <w:p>
      <w:pPr>
        <w:pStyle w:val="Bibliography"/>
        <w:rPr/>
      </w:pPr>
      <w:r>
        <w:rPr/>
        <w:t xml:space="preserve">23. Boersma E, Poldermans D, Bax JJ, </w:t>
      </w:r>
      <w:del w:id="149" w:author="Molly Cranston" w:date="2017-09-05T11:58:00Z">
        <w:r>
          <w:rPr/>
          <w:delText>et al</w:delText>
        </w:r>
      </w:del>
      <w:ins w:id="150" w:author="Molly Cranston" w:date="2017-09-05T11:58:00Z">
        <w:r>
          <w:rPr>
            <w:i/>
          </w:rPr>
          <w:t>et al</w:t>
        </w:r>
      </w:ins>
      <w:r>
        <w:rPr/>
        <w:t xml:space="preserve">. Predictors of cardiac events after major vascular surgery. </w:t>
      </w:r>
      <w:r>
        <w:rPr>
          <w:i/>
        </w:rPr>
        <w:t>JAMA</w:t>
      </w:r>
      <w:r>
        <w:rPr/>
        <w:t>. 2001;285(14):1865. doi:</w:t>
      </w:r>
      <w:hyperlink r:id="rId36">
        <w:r>
          <w:rPr>
            <w:rStyle w:val="InternetLink"/>
          </w:rPr>
          <w:t>10.1001/jama.285.14.1865</w:t>
        </w:r>
      </w:hyperlink>
      <w:r>
        <w:rPr/>
        <w:t>.</w:t>
      </w:r>
    </w:p>
    <w:p>
      <w:pPr>
        <w:pStyle w:val="Bibliography"/>
        <w:rPr/>
      </w:pPr>
      <w:r>
        <w:rPr/>
        <w:t xml:space="preserve">24. Kuijk J-P van, Flu W-J, Schouten O, </w:t>
      </w:r>
      <w:del w:id="151" w:author="Molly Cranston" w:date="2017-09-05T11:58:00Z">
        <w:r>
          <w:rPr/>
          <w:delText>et al</w:delText>
        </w:r>
      </w:del>
      <w:ins w:id="152" w:author="Molly Cranston" w:date="2017-09-05T11:58:00Z">
        <w:r>
          <w:rPr>
            <w:i/>
          </w:rPr>
          <w:t>et al</w:t>
        </w:r>
      </w:ins>
      <w:r>
        <w:rPr/>
        <w:t xml:space="preserve">. Timing of noncardiac surgery after coronary artery stenting with bare metal or drug-eluting stents. </w:t>
      </w:r>
      <w:r>
        <w:rPr>
          <w:i/>
        </w:rPr>
        <w:t>The American Journal of Cardiology</w:t>
      </w:r>
      <w:r>
        <w:rPr/>
        <w:t>. 2009;104(9):1229-1234. doi:</w:t>
      </w:r>
      <w:hyperlink r:id="rId37">
        <w:r>
          <w:rPr>
            <w:rStyle w:val="InternetLink"/>
          </w:rPr>
          <w:t>10.1016/j.amjcard.2009.06.038</w:t>
        </w:r>
      </w:hyperlink>
      <w:r>
        <w:rPr/>
        <w:t>.</w:t>
      </w:r>
    </w:p>
    <w:p>
      <w:pPr>
        <w:pStyle w:val="Bibliography"/>
        <w:rPr/>
      </w:pPr>
      <w:r>
        <w:rPr/>
        <w:t xml:space="preserve">25. Flu W-J, Kuijk J-P van, Chonchol M, </w:t>
      </w:r>
      <w:del w:id="153" w:author="Molly Cranston" w:date="2017-09-05T11:58:00Z">
        <w:r>
          <w:rPr/>
          <w:delText>et al</w:delText>
        </w:r>
      </w:del>
      <w:ins w:id="154" w:author="Molly Cranston" w:date="2017-09-05T11:58:00Z">
        <w:r>
          <w:rPr>
            <w:i/>
          </w:rPr>
          <w:t>et al</w:t>
        </w:r>
      </w:ins>
      <w:r>
        <w:rPr/>
        <w:t xml:space="preserve">. Timing of pre-operative beta-blocker treatment in vascular surgery patients. </w:t>
      </w:r>
      <w:r>
        <w:rPr>
          <w:i/>
        </w:rPr>
        <w:t>Journal of the American College of Cardiology</w:t>
      </w:r>
      <w:r>
        <w:rPr/>
        <w:t>. 2010;56(23):1922-1929. doi:</w:t>
      </w:r>
      <w:hyperlink r:id="rId38">
        <w:r>
          <w:rPr>
            <w:rStyle w:val="InternetLink"/>
          </w:rPr>
          <w:t>10.1016/j.jacc.2010.05.056</w:t>
        </w:r>
      </w:hyperlink>
      <w:r>
        <w:rPr/>
        <w:t>.</w:t>
      </w:r>
    </w:p>
    <w:p>
      <w:pPr>
        <w:pStyle w:val="Bibliography"/>
        <w:spacing w:before="0" w:after="200"/>
        <w:rPr/>
      </w:pPr>
      <w:ins w:id="155" w:author="Molly Cranston" w:date="2017-09-06T09:39:00Z">
        <w:r>
          <w:rPr/>
          <w:t xml:space="preserve">26. </w:t>
        </w:r>
      </w:ins>
      <w:ins w:id="156" w:author="Molly Cranston" w:date="2017-09-06T11:12:00Z">
        <w:r>
          <w:rPr>
            <w:rFonts w:cs="Arial" w:ascii="Arial" w:hAnsi="Arial"/>
            <w:color w:val="333333"/>
            <w:sz w:val="21"/>
            <w:szCs w:val="21"/>
            <w:highlight w:val="white"/>
          </w:rPr>
          <w:t>Chris Hartgerink. (2017, August 18). chartgerink/2015poldermans: Zenodo DOI creation. Zenodo. http://doi.org/10.5281/zenodo.845355</w:t>
        </w:r>
      </w:ins>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olly Cranston" w:date="2017-09-05T11:57:00Z" w:initials="MC">
    <w:p>
      <w:r>
        <w:rPr>
          <w:rFonts w:ascii="Liberation Serif" w:hAnsi="Liberation Serif" w:eastAsia="DejaVu Sans"/>
          <w:color w:val="auto"/>
          <w:lang w:val="en-US" w:eastAsia="en-US" w:bidi="en-US"/>
        </w:rPr>
        <w:t>Please provide affiliations for all authors, including department, institution, city, state/region (if applicable), zip/post code, country.</w:t>
      </w:r>
    </w:p>
  </w:comment>
  <w:comment w:id="1" w:author="Molly Cranston" w:date="2017-09-06T09:26:00Z" w:initials="MC">
    <w:p>
      <w:r>
        <w:rPr>
          <w:rFonts w:ascii="Liberation Serif" w:hAnsi="Liberation Serif" w:eastAsia="DejaVu Sans"/>
          <w:color w:val="auto"/>
          <w:lang w:val="en-US" w:eastAsia="en-US" w:bidi="en-US"/>
        </w:rPr>
        <w:t xml:space="preserve">For Research articles we ask that the </w:t>
      </w:r>
      <w:r>
        <w:rPr>
          <w:rFonts w:ascii="Liberation Serif" w:hAnsi="Liberation Serif" w:eastAsia="DejaVu Sans"/>
          <w:i/>
          <w:color w:val="auto"/>
          <w:lang w:val="en-US" w:eastAsia="en-US" w:bidi="en-US"/>
        </w:rPr>
        <w:t>Abstract</w:t>
      </w:r>
      <w:r>
        <w:rPr>
          <w:rFonts w:ascii="Liberation Serif" w:hAnsi="Liberation Serif" w:eastAsia="DejaVu Sans"/>
          <w:color w:val="auto"/>
          <w:lang w:val="en-US" w:eastAsia="en-US" w:bidi="en-US"/>
        </w:rPr>
        <w:t xml:space="preserve"> is structured into Background, Methods, Results and Conclusions.</w:t>
      </w:r>
    </w:p>
  </w:comment>
  <w:comment w:id="2" w:author="Molly Cranston" w:date="2017-09-05T11:57:00Z" w:initials="MC">
    <w:p>
      <w:r>
        <w:rPr>
          <w:rFonts w:ascii="Liberation Serif" w:hAnsi="Liberation Serif" w:eastAsia="DejaVu Sans"/>
          <w:color w:val="auto"/>
          <w:lang w:val="en-US" w:eastAsia="en-US" w:bidi="en-US"/>
        </w:rPr>
        <w:t>Please provide up to 8 keywords in order to make your article more visible.</w:t>
      </w:r>
    </w:p>
  </w:comment>
  <w:comment w:id="3" w:author="Molly Cranston" w:date="2017-09-06T09:56:00Z" w:initials="MC">
    <w:p>
      <w:r>
        <w:rPr>
          <w:rFonts w:ascii="Liberation Serif" w:hAnsi="Liberation Serif" w:eastAsia="DejaVu Sans"/>
          <w:color w:val="auto"/>
          <w:lang w:val="en-US" w:eastAsia="en-US" w:bidi="en-US"/>
        </w:rPr>
        <w:t>I have doubled checked the Word document against the PDF, and this equation was the only discrepancy. Please amend.</w:t>
      </w:r>
    </w:p>
  </w:comment>
  <w:comment w:id="4" w:author="Unknown Author" w:date="2017-09-08T18:46:07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Molly Cranston (09/06/2017, 09:56): "..."</w:t>
      </w:r>
    </w:p>
    <w:p>
      <w:r>
        <w:rPr>
          <w:rFonts w:ascii="Liberation Serif" w:hAnsi="Liberation Serif" w:eastAsia="DejaVu Sans"/>
          <w:color w:val="auto"/>
          <w:sz w:val="20"/>
          <w:lang w:val="en-US" w:eastAsia="en-US" w:bidi="ar-SA"/>
        </w:rPr>
        <w:t>Sorry for that! Hope this works</w:t>
      </w:r>
    </w:p>
  </w:comment>
  <w:comment w:id="5" w:author="Unknown Author" w:date="2017-09-08T18:52:46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Molly Cranston (09/06/2017, 11:08): "..."</w:t>
      </w:r>
    </w:p>
    <w:p>
      <w:r>
        <w:rPr>
          <w:rFonts w:ascii="Liberation Serif" w:hAnsi="Liberation Serif" w:eastAsia="DejaVu Sans"/>
          <w:color w:val="auto"/>
          <w:sz w:val="20"/>
          <w:lang w:val="en-US" w:eastAsia="en-US" w:bidi="ar-SA"/>
        </w:rPr>
        <w:t>Zipped it all up to make it easier  to access</w:t>
      </w:r>
    </w:p>
  </w:comment>
  <w:comment w:id="6" w:author="Molly Cranston" w:date="2017-09-05T11:52:00Z" w:initials="MC">
    <w:p>
      <w:r>
        <w:rPr>
          <w:rFonts w:ascii="Liberation Serif" w:hAnsi="Liberation Serif" w:eastAsia="DejaVu Sans"/>
          <w:color w:val="auto"/>
          <w:lang w:val="en-US" w:eastAsia="en-US" w:bidi="en-US"/>
        </w:rPr>
        <w:t>I would suggest that this should be included as a supplementary file (I can implement this if this route is chosen).</w:t>
      </w:r>
    </w:p>
  </w:comment>
  <w:comment w:id="7" w:author="Unknown Author" w:date="2017-09-08T17:15:17Z" w:initials="">
    <w:p>
      <w:r>
        <w:rPr>
          <w:rFonts w:eastAsia="Cambria" w:ascii="Cambria" w:hAnsi="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Molly Cranston (09/05/2017, 11:52): "..."</w:t>
      </w:r>
    </w:p>
    <w:p>
      <w:r>
        <w:rPr>
          <w:rFonts w:ascii="Liberation Serif" w:hAnsi="Liberation Serif" w:eastAsia="DejaVu Sans"/>
          <w:color w:val="auto"/>
          <w:sz w:val="20"/>
          <w:lang w:val="en-US" w:eastAsia="en-US" w:bidi="ar-SA"/>
        </w:rPr>
        <w:t>Sure, I just include this in all manuscripts for completeness and reproducibility :-)</w:t>
      </w:r>
    </w:p>
  </w:comment>
  <w:comment w:id="8" w:author="Molly Cranston" w:date="2017-09-05T11:53:00Z" w:initials="MC">
    <w:p>
      <w:r>
        <w:rPr>
          <w:rFonts w:ascii="Liberation Serif" w:hAnsi="Liberation Serif" w:eastAsia="DejaVu Sans"/>
          <w:color w:val="auto"/>
          <w:lang w:val="en-US" w:eastAsia="en-US" w:bidi="en-US"/>
        </w:rPr>
        <w:t>Please complete this section (see email).</w:t>
      </w:r>
    </w:p>
  </w:comment>
  <w:comment w:id="9" w:author="Unknown Author" w:date="2017-09-08T18:54:22Z" w:initials="">
    <w:p>
      <w:r>
        <w:rPr>
          <w:rFonts w:cs="DejaVu Sans" w:ascii="Cambria" w:hAnsi="Cambria" w:eastAsia="Cambri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ar-SA" w:val="en-US" w:eastAsia="en-US"/>
        </w:rPr>
        <w:t>Reply to Molly Cranston (09/05/2017, 11:53): "..."</w:t>
      </w:r>
    </w:p>
    <w:p>
      <w:r>
        <w:rPr>
          <w:rFonts w:ascii="Liberation Serif" w:hAnsi="Liberation Serif" w:eastAsia="DejaVu Sans"/>
          <w:color w:val="auto"/>
          <w:sz w:val="20"/>
          <w:lang w:val="en-US" w:eastAsia="en-US" w:bidi="ar-SA"/>
        </w:rPr>
        <w:t>Would it be more apt to say “The authors declare no competing interests”? It now seems like we did not disclose any even if there were. Feel free to replace with “The authors declare no competing interests” if you find that agreeable.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trackRevisions/>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style w:type="paragraph" w:styleId="Normal">
    <w:name w:val="Normal"/>
    <w:qFormat/>
    <w:pPr>
      <w:widowControl/>
      <w:overflowPunct w:val="false"/>
      <w:bidi w:val="0"/>
      <w:spacing w:before="0" w:after="200"/>
      <w:jc w:val="left"/>
    </w:pPr>
    <w:rPr>
      <w:rFonts w:ascii="Cambria" w:hAnsi="Cambria" w:eastAsia="Cambria" w:cs="DejaVu Sans"/>
      <w:color w:val="00000A"/>
      <w:sz w:val="24"/>
      <w:szCs w:val="24"/>
      <w:lang w:val="en-US" w:eastAsia="en-US" w:bidi="ar-SA"/>
    </w:rPr>
  </w:style>
  <w:style w:type="paragraph" w:styleId="Heading1">
    <w:name w:val="Heading 1"/>
    <w:basedOn w:val="Normal"/>
    <w:qFormat/>
    <w:pPr>
      <w:keepNext w:val="true"/>
      <w:keepLines/>
      <w:spacing w:before="480" w:after="0"/>
      <w:outlineLvl w:val="0"/>
    </w:pPr>
    <w:rPr>
      <w:rFonts w:ascii="Calibri" w:hAnsi="Calibri" w:eastAsia="Cambria" w:cs="DejaVu Sans"/>
      <w:b/>
      <w:bCs/>
      <w:color w:val="345A8A"/>
      <w:sz w:val="32"/>
      <w:szCs w:val="32"/>
    </w:rPr>
  </w:style>
  <w:style w:type="paragraph" w:styleId="Heading2">
    <w:name w:val="Heading 2"/>
    <w:basedOn w:val="Normal"/>
    <w:qFormat/>
    <w:pPr>
      <w:keepNext w:val="true"/>
      <w:keepLines/>
      <w:spacing w:before="200" w:after="0"/>
      <w:outlineLvl w:val="1"/>
    </w:pPr>
    <w:rPr>
      <w:rFonts w:ascii="Calibri" w:hAnsi="Calibri" w:eastAsia="Cambria" w:cs="DejaVu Sans"/>
      <w:b/>
      <w:bCs/>
      <w:color w:val="4F81BD"/>
      <w:sz w:val="32"/>
      <w:szCs w:val="32"/>
    </w:rPr>
  </w:style>
  <w:style w:type="paragraph" w:styleId="Heading3">
    <w:name w:val="Heading 3"/>
    <w:basedOn w:val="Normal"/>
    <w:qFormat/>
    <w:pPr>
      <w:keepNext w:val="true"/>
      <w:keepLines/>
      <w:spacing w:before="200" w:after="0"/>
      <w:outlineLvl w:val="2"/>
    </w:pPr>
    <w:rPr>
      <w:rFonts w:ascii="Calibri" w:hAnsi="Calibri" w:eastAsia="Cambria" w:cs="DejaVu Sans"/>
      <w:b/>
      <w:bCs/>
      <w:color w:val="4F81BD"/>
      <w:sz w:val="28"/>
      <w:szCs w:val="28"/>
    </w:rPr>
  </w:style>
  <w:style w:type="paragraph" w:styleId="Heading4">
    <w:name w:val="Heading 4"/>
    <w:basedOn w:val="Normal"/>
    <w:qFormat/>
    <w:pPr>
      <w:keepNext w:val="true"/>
      <w:keepLines/>
      <w:spacing w:before="200" w:after="0"/>
      <w:outlineLvl w:val="3"/>
    </w:pPr>
    <w:rPr>
      <w:rFonts w:ascii="Calibri" w:hAnsi="Calibri" w:eastAsia="Cambria" w:cs="DejaVu Sans"/>
      <w:b/>
      <w:bCs/>
      <w:color w:val="4F81BD"/>
    </w:rPr>
  </w:style>
  <w:style w:type="paragraph" w:styleId="Heading5">
    <w:name w:val="Heading 5"/>
    <w:basedOn w:val="Normal"/>
    <w:qFormat/>
    <w:pPr>
      <w:keepNext w:val="true"/>
      <w:keepLines/>
      <w:spacing w:before="200" w:after="0"/>
      <w:outlineLvl w:val="4"/>
    </w:pPr>
    <w:rPr>
      <w:rFonts w:ascii="Calibri" w:hAnsi="Calibri" w:eastAsia="Cambria" w:cs="DejaVu Sans"/>
      <w:i/>
      <w:iCs/>
      <w:color w:val="4F81BD"/>
    </w:rPr>
  </w:style>
  <w:style w:type="paragraph" w:styleId="Heading6">
    <w:name w:val="Heading 6"/>
    <w:basedOn w:val="Normal"/>
    <w:qFormat/>
    <w:pPr>
      <w:keepNext w:val="true"/>
      <w:keepLines/>
      <w:spacing w:before="200" w:after="0"/>
      <w:outlineLvl w:val="5"/>
    </w:pPr>
    <w:rPr>
      <w:rFonts w:ascii="Calibri" w:hAnsi="Calibri" w:eastAsia="Cambria" w:cs="DejaVu Sans"/>
      <w:color w:val="4F81BD"/>
    </w:rPr>
  </w:style>
  <w:style w:type="character" w:styleId="DefaultParagraphFont">
    <w:name w:val="Default Paragraph Font"/>
    <w:qFormat/>
    <w:rPr/>
  </w:style>
  <w:style w:type="character" w:styleId="CaptionChar">
    <w:name w:val="Caption Char"/>
    <w:basedOn w:val="DefaultParagraphFont"/>
    <w:qFormat/>
    <w:rPr/>
  </w:style>
  <w:style w:type="character" w:styleId="VerbatimChar">
    <w:name w:val="Verbatim Char"/>
    <w:basedOn w:val="CaptionChar"/>
    <w:qFormat/>
    <w:rPr>
      <w:rFonts w:ascii="Consolas" w:hAnsi="Consolas"/>
      <w:sz w:val="22"/>
    </w:rPr>
  </w:style>
  <w:style w:type="character" w:styleId="FootnoteAnchor">
    <w:name w:val="Footnote Anchor"/>
    <w:basedOn w:val="CaptionChar"/>
    <w:rPr>
      <w:vertAlign w:val="superscript"/>
    </w:rPr>
  </w:style>
  <w:style w:type="character" w:styleId="InternetLink">
    <w:name w:val="Internet Link"/>
    <w:basedOn w:val="DefaultParagraphFont"/>
    <w:rPr>
      <w:color w:val="0000FF"/>
      <w:u w:val="single"/>
    </w:rPr>
  </w:style>
  <w:style w:type="character" w:styleId="KeywordTok">
    <w:name w:val="KeywordTok"/>
    <w:basedOn w:val="VerbatimChar"/>
    <w:qFormat/>
    <w:rPr>
      <w:rFonts w:ascii="Consolas" w:hAnsi="Consolas"/>
      <w:color w:val="204A87"/>
      <w:sz w:val="22"/>
      <w:highlight w:val="white"/>
    </w:rPr>
  </w:style>
  <w:style w:type="character" w:styleId="DataTypeTok">
    <w:name w:val="DataTypeTok"/>
    <w:basedOn w:val="VerbatimChar"/>
    <w:qFormat/>
    <w:rPr>
      <w:rFonts w:ascii="Consolas" w:hAnsi="Consolas"/>
      <w:color w:val="204A87"/>
      <w:sz w:val="22"/>
      <w:highlight w:val="white"/>
    </w:rPr>
  </w:style>
  <w:style w:type="character" w:styleId="DecValTok">
    <w:name w:val="DecValTok"/>
    <w:basedOn w:val="VerbatimChar"/>
    <w:qFormat/>
    <w:rPr>
      <w:rFonts w:ascii="Consolas" w:hAnsi="Consolas"/>
      <w:color w:val="0000CF"/>
      <w:sz w:val="22"/>
      <w:highlight w:val="white"/>
    </w:rPr>
  </w:style>
  <w:style w:type="character" w:styleId="BaseNTok">
    <w:name w:val="BaseNTok"/>
    <w:basedOn w:val="VerbatimChar"/>
    <w:qFormat/>
    <w:rPr>
      <w:rFonts w:ascii="Consolas" w:hAnsi="Consolas"/>
      <w:color w:val="0000CF"/>
      <w:sz w:val="22"/>
      <w:highlight w:val="white"/>
    </w:rPr>
  </w:style>
  <w:style w:type="character" w:styleId="FloatTok">
    <w:name w:val="FloatTok"/>
    <w:basedOn w:val="VerbatimChar"/>
    <w:qFormat/>
    <w:rPr>
      <w:rFonts w:ascii="Consolas" w:hAnsi="Consolas"/>
      <w:color w:val="0000CF"/>
      <w:sz w:val="22"/>
      <w:highlight w:val="white"/>
    </w:rPr>
  </w:style>
  <w:style w:type="character" w:styleId="ConstantTok">
    <w:name w:val="ConstantTok"/>
    <w:basedOn w:val="VerbatimChar"/>
    <w:qFormat/>
    <w:rPr>
      <w:rFonts w:ascii="Consolas" w:hAnsi="Consolas"/>
      <w:color w:val="000000"/>
      <w:sz w:val="22"/>
      <w:highlight w:val="white"/>
    </w:rPr>
  </w:style>
  <w:style w:type="character" w:styleId="CharTok">
    <w:name w:val="CharTok"/>
    <w:basedOn w:val="VerbatimChar"/>
    <w:qFormat/>
    <w:rPr>
      <w:rFonts w:ascii="Consolas" w:hAnsi="Consolas"/>
      <w:color w:val="4E9A06"/>
      <w:sz w:val="22"/>
      <w:highlight w:val="white"/>
    </w:rPr>
  </w:style>
  <w:style w:type="character" w:styleId="SpecialCharTok">
    <w:name w:val="SpecialCharTok"/>
    <w:basedOn w:val="VerbatimChar"/>
    <w:qFormat/>
    <w:rPr>
      <w:rFonts w:ascii="Consolas" w:hAnsi="Consolas"/>
      <w:color w:val="000000"/>
      <w:sz w:val="22"/>
      <w:highlight w:val="white"/>
    </w:rPr>
  </w:style>
  <w:style w:type="character" w:styleId="StringTok">
    <w:name w:val="StringTok"/>
    <w:basedOn w:val="VerbatimChar"/>
    <w:qFormat/>
    <w:rPr>
      <w:rFonts w:ascii="Consolas" w:hAnsi="Consolas"/>
      <w:color w:val="4E9A06"/>
      <w:sz w:val="22"/>
      <w:highlight w:val="white"/>
    </w:rPr>
  </w:style>
  <w:style w:type="character" w:styleId="VerbatimStringTok">
    <w:name w:val="VerbatimStringTok"/>
    <w:basedOn w:val="VerbatimChar"/>
    <w:qFormat/>
    <w:rPr>
      <w:rFonts w:ascii="Consolas" w:hAnsi="Consolas"/>
      <w:color w:val="4E9A06"/>
      <w:sz w:val="22"/>
      <w:highlight w:val="white"/>
    </w:rPr>
  </w:style>
  <w:style w:type="character" w:styleId="SpecialStringTok">
    <w:name w:val="SpecialStringTok"/>
    <w:basedOn w:val="VerbatimChar"/>
    <w:qFormat/>
    <w:rPr>
      <w:rFonts w:ascii="Consolas" w:hAnsi="Consolas"/>
      <w:color w:val="4E9A06"/>
      <w:sz w:val="22"/>
      <w:highlight w:val="white"/>
    </w:rPr>
  </w:style>
  <w:style w:type="character" w:styleId="ImportTok">
    <w:name w:val="ImportTok"/>
    <w:basedOn w:val="VerbatimChar"/>
    <w:qFormat/>
    <w:rPr>
      <w:rFonts w:ascii="Consolas" w:hAnsi="Consolas"/>
      <w:sz w:val="22"/>
      <w:highlight w:val="white"/>
    </w:rPr>
  </w:style>
  <w:style w:type="character" w:styleId="CommentTok">
    <w:name w:val="CommentTok"/>
    <w:basedOn w:val="VerbatimChar"/>
    <w:qFormat/>
    <w:rPr>
      <w:rFonts w:ascii="Consolas" w:hAnsi="Consolas"/>
      <w:i/>
      <w:color w:val="8F5902"/>
      <w:sz w:val="22"/>
      <w:highlight w:val="white"/>
    </w:rPr>
  </w:style>
  <w:style w:type="character" w:styleId="DocumentationTok">
    <w:name w:val="DocumentationTok"/>
    <w:basedOn w:val="VerbatimChar"/>
    <w:qFormat/>
    <w:rPr>
      <w:rFonts w:ascii="Consolas" w:hAnsi="Consolas"/>
      <w:i/>
      <w:color w:val="8F5902"/>
      <w:sz w:val="22"/>
      <w:highlight w:val="white"/>
    </w:rPr>
  </w:style>
  <w:style w:type="character" w:styleId="AnnotationTok">
    <w:name w:val="AnnotationTok"/>
    <w:basedOn w:val="VerbatimChar"/>
    <w:qFormat/>
    <w:rPr>
      <w:rFonts w:ascii="Consolas" w:hAnsi="Consolas"/>
      <w:i/>
      <w:color w:val="8F5902"/>
      <w:sz w:val="22"/>
      <w:highlight w:val="white"/>
    </w:rPr>
  </w:style>
  <w:style w:type="character" w:styleId="CommentVarTok">
    <w:name w:val="CommentVarTok"/>
    <w:basedOn w:val="VerbatimChar"/>
    <w:qFormat/>
    <w:rPr>
      <w:rFonts w:ascii="Consolas" w:hAnsi="Consolas"/>
      <w:i/>
      <w:color w:val="8F5902"/>
      <w:sz w:val="22"/>
      <w:highlight w:val="white"/>
    </w:rPr>
  </w:style>
  <w:style w:type="character" w:styleId="OtherTok">
    <w:name w:val="OtherTok"/>
    <w:basedOn w:val="VerbatimChar"/>
    <w:qFormat/>
    <w:rPr>
      <w:rFonts w:ascii="Consolas" w:hAnsi="Consolas"/>
      <w:color w:val="8F5902"/>
      <w:sz w:val="22"/>
      <w:highlight w:val="white"/>
    </w:rPr>
  </w:style>
  <w:style w:type="character" w:styleId="FunctionTok">
    <w:name w:val="FunctionTok"/>
    <w:basedOn w:val="VerbatimChar"/>
    <w:qFormat/>
    <w:rPr>
      <w:rFonts w:ascii="Consolas" w:hAnsi="Consolas"/>
      <w:color w:val="000000"/>
      <w:sz w:val="22"/>
      <w:highlight w:val="white"/>
    </w:rPr>
  </w:style>
  <w:style w:type="character" w:styleId="VariableTok">
    <w:name w:val="VariableTok"/>
    <w:basedOn w:val="VerbatimChar"/>
    <w:qFormat/>
    <w:rPr>
      <w:rFonts w:ascii="Consolas" w:hAnsi="Consolas"/>
      <w:color w:val="000000"/>
      <w:sz w:val="22"/>
      <w:highlight w:val="white"/>
    </w:rPr>
  </w:style>
  <w:style w:type="character" w:styleId="ControlFlowTok">
    <w:name w:val="ControlFlowTok"/>
    <w:basedOn w:val="VerbatimChar"/>
    <w:qFormat/>
    <w:rPr>
      <w:rFonts w:ascii="Consolas" w:hAnsi="Consolas"/>
      <w:color w:val="204A87"/>
      <w:sz w:val="22"/>
      <w:highlight w:val="white"/>
    </w:rPr>
  </w:style>
  <w:style w:type="character" w:styleId="OperatorTok">
    <w:name w:val="OperatorTok"/>
    <w:basedOn w:val="VerbatimChar"/>
    <w:qFormat/>
    <w:rPr>
      <w:rFonts w:ascii="Consolas" w:hAnsi="Consolas"/>
      <w:color w:val="CE5C00"/>
      <w:sz w:val="22"/>
      <w:highlight w:val="white"/>
    </w:rPr>
  </w:style>
  <w:style w:type="character" w:styleId="BuiltInTok">
    <w:name w:val="BuiltInTok"/>
    <w:basedOn w:val="VerbatimChar"/>
    <w:qFormat/>
    <w:rPr>
      <w:rFonts w:ascii="Consolas" w:hAnsi="Consolas"/>
      <w:sz w:val="22"/>
      <w:highlight w:val="white"/>
    </w:rPr>
  </w:style>
  <w:style w:type="character" w:styleId="ExtensionTok">
    <w:name w:val="ExtensionTok"/>
    <w:basedOn w:val="VerbatimChar"/>
    <w:qFormat/>
    <w:rPr>
      <w:rFonts w:ascii="Consolas" w:hAnsi="Consolas"/>
      <w:sz w:val="22"/>
      <w:highlight w:val="white"/>
    </w:rPr>
  </w:style>
  <w:style w:type="character" w:styleId="PreprocessorTok">
    <w:name w:val="PreprocessorTok"/>
    <w:basedOn w:val="VerbatimChar"/>
    <w:qFormat/>
    <w:rPr>
      <w:rFonts w:ascii="Consolas" w:hAnsi="Consolas"/>
      <w:i/>
      <w:color w:val="8F5902"/>
      <w:sz w:val="22"/>
      <w:highlight w:val="white"/>
    </w:rPr>
  </w:style>
  <w:style w:type="character" w:styleId="AttributeTok">
    <w:name w:val="AttributeTok"/>
    <w:basedOn w:val="VerbatimChar"/>
    <w:qFormat/>
    <w:rPr>
      <w:rFonts w:ascii="Consolas" w:hAnsi="Consolas"/>
      <w:color w:val="C4A000"/>
      <w:sz w:val="22"/>
      <w:highlight w:val="white"/>
    </w:rPr>
  </w:style>
  <w:style w:type="character" w:styleId="RegionMarkerTok">
    <w:name w:val="RegionMarkerTok"/>
    <w:basedOn w:val="VerbatimChar"/>
    <w:qFormat/>
    <w:rPr>
      <w:rFonts w:ascii="Consolas" w:hAnsi="Consolas"/>
      <w:sz w:val="22"/>
      <w:highlight w:val="white"/>
    </w:rPr>
  </w:style>
  <w:style w:type="character" w:styleId="InformationTok">
    <w:name w:val="InformationTok"/>
    <w:basedOn w:val="VerbatimChar"/>
    <w:qFormat/>
    <w:rPr>
      <w:rFonts w:ascii="Consolas" w:hAnsi="Consolas"/>
      <w:i/>
      <w:color w:val="8F5902"/>
      <w:sz w:val="22"/>
      <w:highlight w:val="white"/>
    </w:rPr>
  </w:style>
  <w:style w:type="character" w:styleId="WarningTok">
    <w:name w:val="WarningTok"/>
    <w:basedOn w:val="VerbatimChar"/>
    <w:qFormat/>
    <w:rPr>
      <w:rFonts w:ascii="Consolas" w:hAnsi="Consolas"/>
      <w:i/>
      <w:color w:val="8F5902"/>
      <w:sz w:val="22"/>
      <w:highlight w:val="white"/>
    </w:rPr>
  </w:style>
  <w:style w:type="character" w:styleId="AlertTok">
    <w:name w:val="AlertTok"/>
    <w:basedOn w:val="VerbatimChar"/>
    <w:qFormat/>
    <w:rPr>
      <w:rFonts w:ascii="Consolas" w:hAnsi="Consolas"/>
      <w:color w:val="EF2929"/>
      <w:sz w:val="22"/>
      <w:highlight w:val="white"/>
    </w:rPr>
  </w:style>
  <w:style w:type="character" w:styleId="ErrorTok">
    <w:name w:val="ErrorTok"/>
    <w:basedOn w:val="VerbatimChar"/>
    <w:qFormat/>
    <w:rPr>
      <w:rFonts w:ascii="Consolas" w:hAnsi="Consolas"/>
      <w:color w:val="A40000"/>
      <w:sz w:val="22"/>
      <w:highlight w:val="white"/>
    </w:rPr>
  </w:style>
  <w:style w:type="character" w:styleId="NormalTok">
    <w:name w:val="NormalTok"/>
    <w:basedOn w:val="VerbatimChar"/>
    <w:qFormat/>
    <w:rPr>
      <w:rFonts w:ascii="Consolas" w:hAnsi="Consolas"/>
      <w:sz w:val="22"/>
      <w:highlight w:val="white"/>
    </w:rPr>
  </w:style>
  <w:style w:type="character" w:styleId="BalloonTextChar">
    <w:name w:val="Balloon Text Char"/>
    <w:basedOn w:val="DefaultParagraphFont"/>
    <w:qFormat/>
    <w:rPr>
      <w:rFonts w:ascii="Segoe UI" w:hAnsi="Segoe UI" w:cs="Segoe UI"/>
      <w:sz w:val="18"/>
      <w:szCs w:val="18"/>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PlaceholderText">
    <w:name w:val="Placeholder Text"/>
    <w:basedOn w:val="DefaultParagraphFont"/>
    <w:qFormat/>
    <w:rPr>
      <w:color w:val="808080"/>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spacing w:before="240" w:after="240"/>
    </w:pPr>
    <w:rPr>
      <w:sz w:val="30"/>
      <w:szCs w:val="30"/>
    </w:rPr>
  </w:style>
  <w:style w:type="paragraph" w:styleId="Author">
    <w:name w:val="Author"/>
    <w:qFormat/>
    <w:pPr>
      <w:keepNext w:val="true"/>
      <w:keepLines/>
      <w:widowControl/>
      <w:overflowPunct w:val="false"/>
      <w:bidi w:val="0"/>
      <w:jc w:val="center"/>
    </w:pPr>
    <w:rPr>
      <w:rFonts w:ascii="Cambria" w:hAnsi="Cambria" w:eastAsia="Cambria" w:cs="DejaVu Sans"/>
      <w:color w:val="00000A"/>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color w:val="00000A"/>
      <w:sz w:val="24"/>
      <w:szCs w:val="24"/>
      <w:lang w:val="en-US" w:eastAsia="en-US" w:bidi="ar-SA"/>
    </w:rPr>
  </w:style>
  <w:style w:type="paragraph" w:styleId="Abstract">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pPr>
    <w:rPr>
      <w:rFonts w:ascii="Calibri" w:hAnsi="Calibri" w:eastAsia="Cambria" w:cs="DejaVu Sans"/>
      <w:bCs/>
      <w:sz w:val="20"/>
      <w:szCs w:val="20"/>
    </w:rPr>
  </w:style>
  <w:style w:type="paragraph" w:styleId="Footnotetext">
    <w:name w:val="footnote text"/>
    <w:basedOn w:val="Normal"/>
    <w:qFormat/>
    <w:pPr/>
    <w:rPr/>
  </w:style>
  <w:style w:type="paragraph" w:styleId="DefinitionTerm">
    <w:name w:val="Definition Term"/>
    <w:basedOn w:val="Normal"/>
    <w:qFormat/>
    <w:pPr>
      <w:keepNext w:val="true"/>
      <w:keepLines/>
      <w:spacing w:before="0" w:after="0"/>
    </w:pPr>
    <w:rPr>
      <w:b/>
    </w:rPr>
  </w:style>
  <w:style w:type="paragraph" w:styleId="Definition">
    <w:name w:val="Definition"/>
    <w:basedOn w:val="Normal"/>
    <w:qFormat/>
    <w:pPr/>
    <w:rPr/>
  </w:style>
  <w:style w:type="paragraph" w:styleId="TableCaption">
    <w:name w:val="Table Caption"/>
    <w:basedOn w:val="Caption1"/>
    <w:qFormat/>
    <w:pPr>
      <w:keepNext w:val="true"/>
    </w:pPr>
    <w:rPr/>
  </w:style>
  <w:style w:type="paragraph" w:styleId="ImageCaption">
    <w:name w:val="Image Caption"/>
    <w:basedOn w:val="Caption1"/>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TOCHeading">
    <w:name w:val="TOC Heading"/>
    <w:basedOn w:val="Heading1"/>
    <w:qFormat/>
    <w:pPr>
      <w:spacing w:lineRule="auto" w:line="259" w:before="240" w:after="0"/>
    </w:pPr>
    <w:rPr>
      <w:b w:val="false"/>
      <w:bCs w:val="false"/>
      <w:color w:val="365F91"/>
    </w:rPr>
  </w:style>
  <w:style w:type="paragraph" w:styleId="SourceCode">
    <w:name w:val="Source Code"/>
    <w:basedOn w:val="Normal"/>
    <w:qFormat/>
    <w:pPr>
      <w:shd w:val="clear" w:fill="F8F8F8"/>
    </w:pPr>
    <w:rPr/>
  </w:style>
  <w:style w:type="paragraph" w:styleId="BalloonText">
    <w:name w:val="Balloon Text"/>
    <w:basedOn w:val="Normal"/>
    <w:qFormat/>
    <w:pPr>
      <w:spacing w:before="0" w:after="0"/>
    </w:pPr>
    <w:rPr>
      <w:rFonts w:ascii="Segoe UI" w:hAnsi="Segoe UI" w:cs="Segoe UI"/>
      <w:sz w:val="18"/>
      <w:szCs w:val="18"/>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3-1050-6809" TargetMode="External"/><Relationship Id="rId3" Type="http://schemas.openxmlformats.org/officeDocument/2006/relationships/hyperlink" Target="https://orcid.org/0000-0001-8248-0244" TargetMode="External"/><Relationship Id="rId4" Type="http://schemas.openxmlformats.org/officeDocument/2006/relationships/hyperlink" Target="https://orcid.org/0000-0001-8248-0244" TargetMode="External"/><Relationship Id="rId5" Type="http://schemas.openxmlformats.org/officeDocument/2006/relationships/hyperlink" Target="https://orcid.org/0000-0002-2231-7637" TargetMode="External"/><Relationship Id="rId6" Type="http://schemas.openxmlformats.org/officeDocument/2006/relationships/hyperlink" Target="https://orcid.org/0000-0002-2231-7637" TargetMode="External"/><Relationship Id="rId7" Type="http://schemas.openxmlformats.org/officeDocument/2006/relationships/hyperlink" Target="https://www.amc.nl/web/Research/Overview/Departments/General-PracticeFamily-Medicine/General-PracticeFamily-Medicine/Researchers.htm" TargetMode="External"/><Relationship Id="rId8" Type="http://schemas.openxmlformats.org/officeDocument/2006/relationships/hyperlink" Target="https://github.com/chartgerink/2015poldermans" TargetMode="External"/><Relationship Id="rId9" Type="http://schemas.openxmlformats.org/officeDocument/2006/relationships/hyperlink" Target="https://doi.org/10.5281/zenodo.845354" TargetMode="External"/><Relationship Id="rId10" Type="http://schemas.openxmlformats.org/officeDocument/2006/relationships/hyperlink" Target="https://osf.io/aykeh" TargetMode="External"/><Relationship Id="rId11" Type="http://schemas.openxmlformats.org/officeDocument/2006/relationships/hyperlink" Target="https://osf.io/vnmzc" TargetMode="External"/><Relationship Id="rId12" Type="http://schemas.openxmlformats.org/officeDocument/2006/relationships/hyperlink" Target="https://osf.io/vnmzc" TargetMode="External"/><Relationship Id="rId13" Type="http://schemas.openxmlformats.org/officeDocument/2006/relationships/image" Target="media/image1.wmf"/><Relationship Id="rId14" Type="http://schemas.openxmlformats.org/officeDocument/2006/relationships/hyperlink" Target="https://osf.io/vnmzc" TargetMode="External"/><Relationship Id="rId15" Type="http://schemas.openxmlformats.org/officeDocument/2006/relationships/image" Target="media/image2.wmf"/><Relationship Id="rId16" Type="http://schemas.openxmlformats.org/officeDocument/2006/relationships/hyperlink" Target="https://osf.io/zv953/" TargetMode="External"/><Relationship Id="rId17" Type="http://schemas.openxmlformats.org/officeDocument/2006/relationships/hyperlink" Target="https://github.com/chartgerink/2015poldermans" TargetMode="External"/><Relationship Id="rId18" Type="http://schemas.openxmlformats.org/officeDocument/2006/relationships/hyperlink" Target="https://doi.org/10.5281/zenodo.845354" TargetMode="External"/><Relationship Id="rId19" Type="http://schemas.openxmlformats.org/officeDocument/2006/relationships/hyperlink" Target="https://doi.org/10.1136/bmj.g5210" TargetMode="External"/><Relationship Id="rId20" Type="http://schemas.openxmlformats.org/officeDocument/2006/relationships/hyperlink" Target="https://doi.org/10.1056/NEJM199912093412402" TargetMode="External"/><Relationship Id="rId21" Type="http://schemas.openxmlformats.org/officeDocument/2006/relationships/hyperlink" Target="https://doi.org/10.1097/SLA.0b013e3181a77d00" TargetMode="External"/><Relationship Id="rId22" Type="http://schemas.openxmlformats.org/officeDocument/2006/relationships/hyperlink" Target="https://web.archive.org/web/20151113121125/http://www.erasmusmc.nl/cs-research/bijlagen/integriteit/rapport-poldermans-2011" TargetMode="External"/><Relationship Id="rId23" Type="http://schemas.openxmlformats.org/officeDocument/2006/relationships/hyperlink" Target="https://web.archive.org/web/20151027084205/http://www.erasmusmc.nl/5663/135857/3675250/3706798/erasmusmc.commissie.verv.onderzoek.2012" TargetMode="External"/><Relationship Id="rId24" Type="http://schemas.openxmlformats.org/officeDocument/2006/relationships/hyperlink" Target="http://web.archive.org/web/20161104135848/http://www.erasmusmc.nl/cs-research/bijlagen/integriteit/eindrapport2014nl" TargetMode="External"/><Relationship Id="rId25" Type="http://schemas.openxmlformats.org/officeDocument/2006/relationships/hyperlink" Target="https://doi.org/10.1136/bmj.38503.623646.8F" TargetMode="External"/><Relationship Id="rId26" Type="http://schemas.openxmlformats.org/officeDocument/2006/relationships/hyperlink" Target="https://doi.org/10.2165/11539510-000000000-00000" TargetMode="External"/><Relationship Id="rId27" Type="http://schemas.openxmlformats.org/officeDocument/2006/relationships/hyperlink" Target="https://doi.org/10.1136/heartjnl-2013-304262" TargetMode="External"/><Relationship Id="rId28" Type="http://schemas.openxmlformats.org/officeDocument/2006/relationships/hyperlink" Target="https://doi.org/10.1161/cir.0000000000000105" TargetMode="External"/><Relationship Id="rId29" Type="http://schemas.openxmlformats.org/officeDocument/2006/relationships/hyperlink" Target="https://doi.org/10.1002/(SICI)1097-0258(19991230)18:24&lt;3435::AID-SIM365&gt;3.0.CO;2-O" TargetMode="External"/><Relationship Id="rId30" Type="http://schemas.openxmlformats.org/officeDocument/2006/relationships/hyperlink" Target="https://doi.org/10.1111/anae.13938" TargetMode="External"/><Relationship Id="rId31" Type="http://schemas.openxmlformats.org/officeDocument/2006/relationships/hyperlink" Target="https://doi.org/10.1177/2168479016630576" TargetMode="External"/><Relationship Id="rId32" Type="http://schemas.openxmlformats.org/officeDocument/2006/relationships/hyperlink" Target="http://www.jstatsoft.org/v36/i03/" TargetMode="External"/><Relationship Id="rId33" Type="http://schemas.openxmlformats.org/officeDocument/2006/relationships/hyperlink" Target="https://doi.org/10.3102/10769986030003261" TargetMode="External"/><Relationship Id="rId34" Type="http://schemas.openxmlformats.org/officeDocument/2006/relationships/hyperlink" Target="https://doi.org/10.1093/biomet/34.1-2.28" TargetMode="External"/><Relationship Id="rId35" Type="http://schemas.openxmlformats.org/officeDocument/2006/relationships/hyperlink" Target="https://doi.org/10.1097/eja.0000000000000150" TargetMode="External"/><Relationship Id="rId36" Type="http://schemas.openxmlformats.org/officeDocument/2006/relationships/hyperlink" Target="https://doi.org/10.1001/jama.285.14.1865" TargetMode="External"/><Relationship Id="rId37" Type="http://schemas.openxmlformats.org/officeDocument/2006/relationships/hyperlink" Target="https://doi.org/10.1016/j.amjcard.2009.06.038" TargetMode="External"/><Relationship Id="rId38" Type="http://schemas.openxmlformats.org/officeDocument/2006/relationships/hyperlink" Target="https://doi.org/10.1016/j.jacc.2010.05.056" TargetMode="External"/><Relationship Id="rId39" Type="http://schemas.openxmlformats.org/officeDocument/2006/relationships/comments" Target="comments.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247</TotalTime>
  <Application>LibreOffice/5.3.5.2$Linux_X86_64 LibreOffice_project/30$Build-2</Application>
  <Pages>16</Pages>
  <Words>5405</Words>
  <Characters>32597</Characters>
  <CharactersWithSpaces>38013</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2017-09-01T09:11:00Z</dcterms:created>
  <dc:creator>Chris H. J. Hartgerink, E. M. Kemper, Markus W. Hollman, Gerben ter Riet</dc:creator>
  <dc:description/>
  <dc:language>en-US</dc:language>
  <cp:lastModifiedBy/>
  <dcterms:modified xsi:type="dcterms:W3CDTF">2017-09-11T11:36:57Z</dcterms:modified>
  <cp:revision>31</cp:revision>
  <dc:subject/>
  <dc:title>Analyzing DECREASE trials to estimate evidence of data manipulation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